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5C3E8" w14:textId="77777777" w:rsidR="001D4E2A" w:rsidRDefault="001D4E2A" w:rsidP="001D4E2A">
      <w:pPr>
        <w:pStyle w:val="GMRH1"/>
      </w:pPr>
      <w:bookmarkStart w:id="0" w:name="_Toc30759059"/>
      <w:r>
        <w:t>Chapter 14: Target 4.5 – Equity</w:t>
      </w:r>
      <w:bookmarkEnd w:id="0"/>
    </w:p>
    <w:p w14:paraId="2CE973FF" w14:textId="77777777" w:rsidR="001D4E2A" w:rsidRDefault="001D4E2A" w:rsidP="001D4E2A"/>
    <w:p w14:paraId="1313D9E0" w14:textId="1BD073B3" w:rsidR="001D4E2A" w:rsidRDefault="001D4E2A" w:rsidP="001D4E2A">
      <w:r>
        <w:t xml:space="preserve">Globally, </w:t>
      </w:r>
      <w:r w:rsidR="00AB2033">
        <w:t xml:space="preserve">there is gender parity in </w:t>
      </w:r>
      <w:r w:rsidR="00903B1A">
        <w:t xml:space="preserve">pre-primary through secondary education </w:t>
      </w:r>
      <w:r>
        <w:t xml:space="preserve">enrolment </w:t>
      </w:r>
      <w:r w:rsidR="00303A58">
        <w:t>(</w:t>
      </w:r>
      <w:r w:rsidR="00303A58">
        <w:rPr>
          <w:b/>
        </w:rPr>
        <w:t>Table 14.1</w:t>
      </w:r>
      <w:r w:rsidR="00303A58">
        <w:t>)</w:t>
      </w:r>
      <w:r>
        <w:t xml:space="preserve">. However, </w:t>
      </w:r>
      <w:r w:rsidR="00303A58">
        <w:t xml:space="preserve">averages </w:t>
      </w:r>
      <w:r>
        <w:t xml:space="preserve">hide continuing </w:t>
      </w:r>
      <w:r w:rsidR="00066D99">
        <w:t xml:space="preserve">country-level </w:t>
      </w:r>
      <w:r>
        <w:t xml:space="preserve">gender </w:t>
      </w:r>
      <w:r w:rsidR="00303A58">
        <w:t>disparit</w:t>
      </w:r>
      <w:r w:rsidR="00E443E1">
        <w:t>y</w:t>
      </w:r>
      <w:r>
        <w:t xml:space="preserve">. In </w:t>
      </w:r>
      <w:r w:rsidR="00066D99">
        <w:t>one-</w:t>
      </w:r>
      <w:r>
        <w:t xml:space="preserve">quarter of low-income countries, </w:t>
      </w:r>
      <w:r w:rsidR="00303A58">
        <w:t xml:space="preserve">for every 100 </w:t>
      </w:r>
      <w:r w:rsidR="00903B1A">
        <w:t>males,</w:t>
      </w:r>
      <w:r w:rsidR="00303A58">
        <w:t xml:space="preserve"> </w:t>
      </w:r>
      <w:r>
        <w:t xml:space="preserve">fewer than 87 </w:t>
      </w:r>
      <w:r w:rsidR="00903B1A">
        <w:t xml:space="preserve">females </w:t>
      </w:r>
      <w:r w:rsidR="00066D99">
        <w:t xml:space="preserve">are </w:t>
      </w:r>
      <w:r>
        <w:t xml:space="preserve">enrolled in primary </w:t>
      </w:r>
      <w:r w:rsidR="00066D99">
        <w:t xml:space="preserve">education </w:t>
      </w:r>
      <w:r>
        <w:t xml:space="preserve">and fewer than 60 </w:t>
      </w:r>
      <w:r w:rsidR="00303A58">
        <w:t xml:space="preserve">in </w:t>
      </w:r>
      <w:r>
        <w:t>upper secondary</w:t>
      </w:r>
      <w:commentRangeStart w:id="1"/>
      <w:r w:rsidR="00553143">
        <w:t xml:space="preserve">, at which </w:t>
      </w:r>
      <w:r w:rsidR="00066D99">
        <w:t xml:space="preserve">level </w:t>
      </w:r>
      <w:r w:rsidR="00553143">
        <w:t>o</w:t>
      </w:r>
      <w:r>
        <w:t>nly 25% of countries have achieved parity</w:t>
      </w:r>
      <w:commentRangeEnd w:id="1"/>
      <w:r w:rsidR="0051132E">
        <w:rPr>
          <w:rStyle w:val="CommentReference"/>
        </w:rPr>
        <w:commentReference w:id="1"/>
      </w:r>
      <w:r>
        <w:t xml:space="preserve">. Even </w:t>
      </w:r>
      <w:commentRangeStart w:id="2"/>
      <w:r>
        <w:t>where</w:t>
      </w:r>
      <w:commentRangeEnd w:id="2"/>
      <w:r w:rsidR="0051132E">
        <w:rPr>
          <w:rStyle w:val="CommentReference"/>
        </w:rPr>
        <w:commentReference w:id="2"/>
      </w:r>
      <w:r>
        <w:t xml:space="preserve"> the gender </w:t>
      </w:r>
      <w:r w:rsidR="00066D99">
        <w:t xml:space="preserve">enrolment </w:t>
      </w:r>
      <w:r>
        <w:t xml:space="preserve">gap is small, </w:t>
      </w:r>
      <w:r w:rsidR="00066D99">
        <w:t xml:space="preserve">there is </w:t>
      </w:r>
      <w:r>
        <w:t xml:space="preserve">little </w:t>
      </w:r>
      <w:r w:rsidR="00066D99">
        <w:t xml:space="preserve">information on </w:t>
      </w:r>
      <w:r>
        <w:t xml:space="preserve">the </w:t>
      </w:r>
      <w:commentRangeStart w:id="3"/>
      <w:r>
        <w:t xml:space="preserve">extent </w:t>
      </w:r>
      <w:r w:rsidR="00B51150">
        <w:t xml:space="preserve">of segregated </w:t>
      </w:r>
      <w:r>
        <w:t>enrol</w:t>
      </w:r>
      <w:r w:rsidR="00B51150">
        <w:t>ment</w:t>
      </w:r>
      <w:commentRangeEnd w:id="3"/>
      <w:r w:rsidR="00080BB8">
        <w:rPr>
          <w:rStyle w:val="CommentReference"/>
        </w:rPr>
        <w:commentReference w:id="3"/>
      </w:r>
      <w:r>
        <w:t xml:space="preserve"> (</w:t>
      </w:r>
      <w:r>
        <w:rPr>
          <w:b/>
        </w:rPr>
        <w:t>Focus 14.1</w:t>
      </w:r>
      <w:r>
        <w:t>).</w:t>
      </w:r>
    </w:p>
    <w:p w14:paraId="7B9A30DA" w14:textId="77777777" w:rsidR="001D4E2A" w:rsidRPr="00EA5429" w:rsidRDefault="001D4E2A" w:rsidP="001D4E2A"/>
    <w:p w14:paraId="65510A2A" w14:textId="3CD0B125" w:rsidR="001D4E2A" w:rsidRPr="00EA5429" w:rsidRDefault="001D4E2A" w:rsidP="001D4E2A">
      <w:pPr>
        <w:pStyle w:val="TableTitle"/>
      </w:pPr>
      <w:r>
        <w:t xml:space="preserve">Table 14.1: </w:t>
      </w:r>
      <w:commentRangeStart w:id="4"/>
      <w:del w:id="5" w:author="Barakat, Bilal Fouad" w:date="2020-02-24T22:05:00Z">
        <w:r w:rsidRPr="001D4E2A" w:rsidDel="006141E6">
          <w:rPr>
            <w:highlight w:val="yellow"/>
          </w:rPr>
          <w:delText>Adjusted</w:delText>
        </w:r>
        <w:r w:rsidDel="006141E6">
          <w:delText xml:space="preserve"> </w:delText>
        </w:r>
      </w:del>
      <w:ins w:id="6" w:author="Barakat, Bilal Fouad" w:date="2020-02-24T22:05:00Z">
        <w:r w:rsidR="006141E6">
          <w:t>G</w:t>
        </w:r>
      </w:ins>
      <w:del w:id="7" w:author="Barakat, Bilal Fouad" w:date="2020-02-24T22:05:00Z">
        <w:r w:rsidDel="006141E6">
          <w:delText>g</w:delText>
        </w:r>
      </w:del>
      <w:r>
        <w:t xml:space="preserve">ender parity index of gross enrolment ratio, by </w:t>
      </w:r>
      <w:r w:rsidR="00066D99">
        <w:t xml:space="preserve">education </w:t>
      </w:r>
      <w:r>
        <w:t>level, 2018 or latest available year</w:t>
      </w:r>
      <w:commentRangeEnd w:id="4"/>
      <w:r w:rsidR="006141E6">
        <w:rPr>
          <w:rStyle w:val="CommentReference"/>
          <w:rFonts w:eastAsiaTheme="minorHAnsi" w:cstheme="majorBidi"/>
          <w:b w:val="0"/>
          <w:bCs w:val="0"/>
          <w:color w:val="auto"/>
          <w:lang w:eastAsia="en-US"/>
        </w:rPr>
        <w:commentReference w:id="4"/>
      </w:r>
    </w:p>
    <w:p w14:paraId="62961982" w14:textId="77777777" w:rsidR="001D4E2A" w:rsidRDefault="001D4E2A"/>
    <w:tbl>
      <w:tblPr>
        <w:tblW w:w="0" w:type="auto"/>
        <w:tblLayout w:type="fixed"/>
        <w:tblLook w:val="04A0" w:firstRow="1" w:lastRow="0" w:firstColumn="1" w:lastColumn="0" w:noHBand="0" w:noVBand="1"/>
      </w:tblPr>
      <w:tblGrid>
        <w:gridCol w:w="2592"/>
        <w:gridCol w:w="1247"/>
        <w:gridCol w:w="1247"/>
        <w:gridCol w:w="1247"/>
        <w:gridCol w:w="1247"/>
        <w:gridCol w:w="1247"/>
      </w:tblGrid>
      <w:tr w:rsidR="00303A58" w14:paraId="44894E85" w14:textId="77777777" w:rsidTr="00303A58">
        <w:trPr>
          <w:cantSplit/>
          <w:trHeight w:val="20"/>
          <w:tblHeader/>
        </w:trPr>
        <w:tc>
          <w:tcPr>
            <w:tcW w:w="2592" w:type="dxa"/>
            <w:tcBorders>
              <w:top w:val="single" w:sz="18" w:space="0" w:color="000000"/>
              <w:bottom w:val="single" w:sz="18" w:space="0" w:color="000000"/>
            </w:tcBorders>
            <w:shd w:val="clear" w:color="auto" w:fill="FFFFFF"/>
            <w:tcMar>
              <w:top w:w="0" w:type="dxa"/>
              <w:left w:w="0" w:type="dxa"/>
              <w:bottom w:w="0" w:type="dxa"/>
              <w:right w:w="0" w:type="dxa"/>
            </w:tcMar>
            <w:vAlign w:val="center"/>
          </w:tcPr>
          <w:p w14:paraId="66E39FFD" w14:textId="77777777" w:rsidR="00303A58" w:rsidRPr="00EA5429" w:rsidRDefault="00303A58" w:rsidP="00303A58">
            <w:pPr>
              <w:spacing w:before="40" w:after="40"/>
              <w:ind w:left="100" w:right="100"/>
              <w:rPr>
                <w:rFonts w:cs="Times New Roman"/>
                <w:sz w:val="16"/>
                <w:szCs w:val="16"/>
              </w:rPr>
            </w:pPr>
            <w:commentRangeStart w:id="8"/>
          </w:p>
        </w:tc>
        <w:tc>
          <w:tcPr>
            <w:tcW w:w="1247" w:type="dxa"/>
            <w:tcBorders>
              <w:top w:val="single" w:sz="18" w:space="0" w:color="000000"/>
              <w:bottom w:val="single" w:sz="18" w:space="0" w:color="000000"/>
            </w:tcBorders>
            <w:shd w:val="clear" w:color="auto" w:fill="FFFFFF"/>
            <w:tcMar>
              <w:top w:w="0" w:type="dxa"/>
              <w:left w:w="0" w:type="dxa"/>
              <w:bottom w:w="0" w:type="dxa"/>
              <w:right w:w="0" w:type="dxa"/>
            </w:tcMar>
            <w:vAlign w:val="center"/>
          </w:tcPr>
          <w:p w14:paraId="457D9CA1" w14:textId="7F8CA124" w:rsidR="00303A58" w:rsidRPr="00250271" w:rsidRDefault="00303A58" w:rsidP="00303A58">
            <w:pPr>
              <w:spacing w:before="40" w:after="40"/>
              <w:ind w:left="100" w:right="100"/>
              <w:jc w:val="center"/>
              <w:rPr>
                <w:rFonts w:eastAsia="Arial" w:cs="Times New Roman"/>
                <w:bCs/>
                <w:color w:val="111111"/>
                <w:sz w:val="16"/>
                <w:szCs w:val="16"/>
              </w:rPr>
            </w:pPr>
            <w:r w:rsidRPr="00250271">
              <w:rPr>
                <w:rFonts w:eastAsia="Arial" w:cs="Times New Roman"/>
                <w:bCs/>
                <w:color w:val="000000"/>
                <w:sz w:val="16"/>
                <w:szCs w:val="16"/>
              </w:rPr>
              <w:t>Pre-primary</w:t>
            </w:r>
          </w:p>
        </w:tc>
        <w:tc>
          <w:tcPr>
            <w:tcW w:w="1247" w:type="dxa"/>
            <w:tcBorders>
              <w:top w:val="single" w:sz="18" w:space="0" w:color="000000"/>
              <w:bottom w:val="single" w:sz="18" w:space="0" w:color="000000"/>
            </w:tcBorders>
            <w:shd w:val="clear" w:color="auto" w:fill="FFFFFF"/>
            <w:tcMar>
              <w:top w:w="0" w:type="dxa"/>
              <w:left w:w="0" w:type="dxa"/>
              <w:bottom w:w="0" w:type="dxa"/>
              <w:right w:w="0" w:type="dxa"/>
            </w:tcMar>
            <w:vAlign w:val="center"/>
          </w:tcPr>
          <w:p w14:paraId="163258A3" w14:textId="510EE953" w:rsidR="00303A58" w:rsidRPr="00250271" w:rsidRDefault="00303A58" w:rsidP="00303A58">
            <w:pPr>
              <w:spacing w:before="40" w:after="40"/>
              <w:ind w:left="100" w:right="100"/>
              <w:jc w:val="center"/>
              <w:rPr>
                <w:rFonts w:eastAsia="Arial" w:cs="Times New Roman"/>
                <w:bCs/>
                <w:color w:val="111111"/>
                <w:sz w:val="16"/>
                <w:szCs w:val="16"/>
              </w:rPr>
            </w:pPr>
            <w:r w:rsidRPr="00250271">
              <w:rPr>
                <w:rFonts w:eastAsia="Arial" w:cs="Times New Roman"/>
                <w:bCs/>
                <w:color w:val="000000"/>
                <w:sz w:val="16"/>
                <w:szCs w:val="16"/>
              </w:rPr>
              <w:t>Primary</w:t>
            </w:r>
          </w:p>
        </w:tc>
        <w:tc>
          <w:tcPr>
            <w:tcW w:w="1247" w:type="dxa"/>
            <w:tcBorders>
              <w:top w:val="single" w:sz="18" w:space="0" w:color="000000"/>
              <w:bottom w:val="single" w:sz="18" w:space="0" w:color="000000"/>
            </w:tcBorders>
            <w:shd w:val="clear" w:color="auto" w:fill="FFFFFF"/>
            <w:tcMar>
              <w:top w:w="0" w:type="dxa"/>
              <w:left w:w="0" w:type="dxa"/>
              <w:bottom w:w="0" w:type="dxa"/>
              <w:right w:w="0" w:type="dxa"/>
            </w:tcMar>
            <w:vAlign w:val="center"/>
          </w:tcPr>
          <w:p w14:paraId="5B48AE4C" w14:textId="5DC7C9E3" w:rsidR="00303A58" w:rsidRPr="00250271" w:rsidRDefault="00303A58" w:rsidP="00303A58">
            <w:pPr>
              <w:spacing w:before="40" w:after="40"/>
              <w:ind w:left="100" w:right="100"/>
              <w:jc w:val="center"/>
              <w:rPr>
                <w:rFonts w:eastAsia="Arial" w:cs="Times New Roman"/>
                <w:bCs/>
                <w:color w:val="111111"/>
                <w:sz w:val="16"/>
                <w:szCs w:val="16"/>
              </w:rPr>
            </w:pPr>
            <w:r w:rsidRPr="00250271">
              <w:rPr>
                <w:rFonts w:eastAsia="Arial" w:cs="Times New Roman"/>
                <w:bCs/>
                <w:color w:val="000000"/>
                <w:sz w:val="16"/>
                <w:szCs w:val="16"/>
              </w:rPr>
              <w:t>Lower secondary</w:t>
            </w:r>
          </w:p>
        </w:tc>
        <w:tc>
          <w:tcPr>
            <w:tcW w:w="1247" w:type="dxa"/>
            <w:tcBorders>
              <w:top w:val="single" w:sz="18" w:space="0" w:color="000000"/>
              <w:bottom w:val="single" w:sz="18" w:space="0" w:color="000000"/>
            </w:tcBorders>
            <w:shd w:val="clear" w:color="auto" w:fill="FFFFFF"/>
            <w:tcMar>
              <w:top w:w="0" w:type="dxa"/>
              <w:left w:w="0" w:type="dxa"/>
              <w:bottom w:w="0" w:type="dxa"/>
              <w:right w:w="0" w:type="dxa"/>
            </w:tcMar>
            <w:vAlign w:val="center"/>
          </w:tcPr>
          <w:p w14:paraId="20751B67" w14:textId="31292100" w:rsidR="00303A58" w:rsidRPr="00250271" w:rsidRDefault="00303A58" w:rsidP="00303A58">
            <w:pPr>
              <w:spacing w:before="40" w:after="40"/>
              <w:ind w:left="100" w:right="100"/>
              <w:jc w:val="center"/>
              <w:rPr>
                <w:rFonts w:eastAsia="Arial" w:cs="Times New Roman"/>
                <w:bCs/>
                <w:color w:val="111111"/>
                <w:sz w:val="16"/>
                <w:szCs w:val="16"/>
              </w:rPr>
            </w:pPr>
            <w:r w:rsidRPr="00250271">
              <w:rPr>
                <w:rFonts w:eastAsia="Arial" w:cs="Times New Roman"/>
                <w:bCs/>
                <w:color w:val="000000"/>
                <w:sz w:val="16"/>
                <w:szCs w:val="16"/>
              </w:rPr>
              <w:t>Upper secondary</w:t>
            </w:r>
          </w:p>
        </w:tc>
        <w:tc>
          <w:tcPr>
            <w:tcW w:w="1247" w:type="dxa"/>
            <w:tcBorders>
              <w:top w:val="single" w:sz="18" w:space="0" w:color="000000"/>
              <w:bottom w:val="single" w:sz="18" w:space="0" w:color="000000"/>
            </w:tcBorders>
            <w:shd w:val="clear" w:color="auto" w:fill="FFFFFF"/>
            <w:tcMar>
              <w:top w:w="0" w:type="dxa"/>
              <w:left w:w="0" w:type="dxa"/>
              <w:bottom w:w="0" w:type="dxa"/>
              <w:right w:w="0" w:type="dxa"/>
            </w:tcMar>
            <w:vAlign w:val="center"/>
          </w:tcPr>
          <w:p w14:paraId="1D2820BB" w14:textId="11E3C3F6" w:rsidR="00303A58" w:rsidRPr="00250271" w:rsidRDefault="00303A58" w:rsidP="00303A58">
            <w:pPr>
              <w:spacing w:before="40" w:after="40"/>
              <w:ind w:left="100" w:right="100"/>
              <w:jc w:val="center"/>
              <w:rPr>
                <w:rFonts w:eastAsia="Arial" w:cs="Times New Roman"/>
                <w:bCs/>
                <w:color w:val="111111"/>
                <w:sz w:val="16"/>
                <w:szCs w:val="16"/>
              </w:rPr>
            </w:pPr>
            <w:r w:rsidRPr="00250271">
              <w:rPr>
                <w:rFonts w:eastAsia="Arial" w:cs="Times New Roman"/>
                <w:bCs/>
                <w:color w:val="000000"/>
                <w:sz w:val="16"/>
                <w:szCs w:val="16"/>
              </w:rPr>
              <w:t>Tertiary</w:t>
            </w:r>
          </w:p>
        </w:tc>
      </w:tr>
      <w:tr w:rsidR="00303A58" w14:paraId="5A90CE74" w14:textId="77777777" w:rsidTr="00303A58">
        <w:trPr>
          <w:cantSplit/>
          <w:trHeight w:val="20"/>
        </w:trPr>
        <w:tc>
          <w:tcPr>
            <w:tcW w:w="2592" w:type="dxa"/>
            <w:tcBorders>
              <w:top w:val="single" w:sz="18" w:space="0" w:color="000000"/>
              <w:bottom w:val="single" w:sz="4" w:space="0" w:color="auto"/>
            </w:tcBorders>
            <w:shd w:val="clear" w:color="auto" w:fill="FFFFFF"/>
            <w:tcMar>
              <w:top w:w="0" w:type="dxa"/>
              <w:left w:w="0" w:type="dxa"/>
              <w:bottom w:w="0" w:type="dxa"/>
              <w:right w:w="0" w:type="dxa"/>
            </w:tcMar>
            <w:vAlign w:val="center"/>
          </w:tcPr>
          <w:p w14:paraId="08DB0765" w14:textId="1C4BA89C"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World</w:t>
            </w:r>
          </w:p>
        </w:tc>
        <w:tc>
          <w:tcPr>
            <w:tcW w:w="1247" w:type="dxa"/>
            <w:tcBorders>
              <w:top w:val="single" w:sz="18" w:space="0" w:color="000000"/>
              <w:bottom w:val="single" w:sz="4" w:space="0" w:color="auto"/>
            </w:tcBorders>
            <w:shd w:val="clear" w:color="auto" w:fill="FFFFFF"/>
            <w:tcMar>
              <w:top w:w="0" w:type="dxa"/>
              <w:left w:w="0" w:type="dxa"/>
              <w:bottom w:w="0" w:type="dxa"/>
              <w:right w:w="0" w:type="dxa"/>
            </w:tcMar>
            <w:vAlign w:val="center"/>
          </w:tcPr>
          <w:p w14:paraId="55B76C1B"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0.98</w:t>
            </w:r>
          </w:p>
        </w:tc>
        <w:tc>
          <w:tcPr>
            <w:tcW w:w="1247" w:type="dxa"/>
            <w:tcBorders>
              <w:top w:val="single" w:sz="18" w:space="0" w:color="000000"/>
              <w:bottom w:val="single" w:sz="4" w:space="0" w:color="auto"/>
            </w:tcBorders>
            <w:shd w:val="clear" w:color="auto" w:fill="FFFFFF"/>
            <w:tcMar>
              <w:top w:w="0" w:type="dxa"/>
              <w:left w:w="0" w:type="dxa"/>
              <w:bottom w:w="0" w:type="dxa"/>
              <w:right w:w="0" w:type="dxa"/>
            </w:tcMar>
            <w:vAlign w:val="center"/>
          </w:tcPr>
          <w:p w14:paraId="42A2771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tcBorders>
              <w:top w:val="single" w:sz="18" w:space="0" w:color="000000"/>
              <w:bottom w:val="single" w:sz="4" w:space="0" w:color="auto"/>
            </w:tcBorders>
            <w:shd w:val="clear" w:color="auto" w:fill="FFFFFF"/>
            <w:tcMar>
              <w:top w:w="0" w:type="dxa"/>
              <w:left w:w="0" w:type="dxa"/>
              <w:bottom w:w="0" w:type="dxa"/>
              <w:right w:w="0" w:type="dxa"/>
            </w:tcMar>
            <w:vAlign w:val="center"/>
          </w:tcPr>
          <w:p w14:paraId="7E275C45"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0.99</w:t>
            </w:r>
          </w:p>
        </w:tc>
        <w:tc>
          <w:tcPr>
            <w:tcW w:w="1247" w:type="dxa"/>
            <w:tcBorders>
              <w:top w:val="single" w:sz="18" w:space="0" w:color="000000"/>
              <w:bottom w:val="single" w:sz="4" w:space="0" w:color="auto"/>
            </w:tcBorders>
            <w:shd w:val="clear" w:color="auto" w:fill="FFFFFF"/>
            <w:tcMar>
              <w:top w:w="0" w:type="dxa"/>
              <w:left w:w="0" w:type="dxa"/>
              <w:bottom w:w="0" w:type="dxa"/>
              <w:right w:w="0" w:type="dxa"/>
            </w:tcMar>
            <w:vAlign w:val="center"/>
          </w:tcPr>
          <w:p w14:paraId="7C2EFC70"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0.98</w:t>
            </w:r>
          </w:p>
        </w:tc>
        <w:tc>
          <w:tcPr>
            <w:tcW w:w="1247" w:type="dxa"/>
            <w:tcBorders>
              <w:top w:val="single" w:sz="18" w:space="0" w:color="000000"/>
              <w:bottom w:val="single" w:sz="4" w:space="0" w:color="auto"/>
            </w:tcBorders>
            <w:shd w:val="clear" w:color="auto" w:fill="FFFFFF"/>
            <w:tcMar>
              <w:top w:w="0" w:type="dxa"/>
              <w:left w:w="0" w:type="dxa"/>
              <w:bottom w:w="0" w:type="dxa"/>
              <w:right w:w="0" w:type="dxa"/>
            </w:tcMar>
            <w:vAlign w:val="center"/>
          </w:tcPr>
          <w:p w14:paraId="402D2DA8"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1.14</w:t>
            </w:r>
          </w:p>
        </w:tc>
      </w:tr>
      <w:tr w:rsidR="00303A58" w14:paraId="77E13042" w14:textId="77777777" w:rsidTr="00303A58">
        <w:trPr>
          <w:cantSplit/>
          <w:trHeight w:val="20"/>
        </w:trPr>
        <w:tc>
          <w:tcPr>
            <w:tcW w:w="2592" w:type="dxa"/>
            <w:tcBorders>
              <w:top w:val="single" w:sz="4" w:space="0" w:color="auto"/>
            </w:tcBorders>
            <w:shd w:val="clear" w:color="auto" w:fill="FFFFFF"/>
            <w:tcMar>
              <w:top w:w="0" w:type="dxa"/>
              <w:left w:w="0" w:type="dxa"/>
              <w:bottom w:w="0" w:type="dxa"/>
              <w:right w:w="0" w:type="dxa"/>
            </w:tcMar>
            <w:vAlign w:val="center"/>
          </w:tcPr>
          <w:p w14:paraId="004D259D" w14:textId="17207504" w:rsidR="00303A58" w:rsidRPr="001D4E2A" w:rsidRDefault="00E570B9" w:rsidP="001D4E2A">
            <w:pPr>
              <w:spacing w:before="40" w:after="40"/>
              <w:ind w:left="100" w:right="100"/>
              <w:rPr>
                <w:rFonts w:cs="Times New Roman"/>
                <w:sz w:val="16"/>
                <w:szCs w:val="16"/>
              </w:rPr>
            </w:pPr>
            <w:r>
              <w:rPr>
                <w:rFonts w:eastAsia="Arial" w:cs="Times New Roman"/>
                <w:color w:val="111111"/>
                <w:sz w:val="16"/>
                <w:szCs w:val="16"/>
              </w:rPr>
              <w:t>S</w:t>
            </w:r>
            <w:r w:rsidR="00303A58" w:rsidRPr="001D4E2A">
              <w:rPr>
                <w:rFonts w:eastAsia="Arial" w:cs="Times New Roman"/>
                <w:color w:val="111111"/>
                <w:sz w:val="16"/>
                <w:szCs w:val="16"/>
              </w:rPr>
              <w:t>ub-Saharan Africa</w:t>
            </w:r>
          </w:p>
        </w:tc>
        <w:tc>
          <w:tcPr>
            <w:tcW w:w="1247" w:type="dxa"/>
            <w:tcBorders>
              <w:top w:val="single" w:sz="4" w:space="0" w:color="auto"/>
            </w:tcBorders>
            <w:shd w:val="clear" w:color="auto" w:fill="FFFFFF"/>
            <w:tcMar>
              <w:top w:w="0" w:type="dxa"/>
              <w:left w:w="0" w:type="dxa"/>
              <w:bottom w:w="0" w:type="dxa"/>
              <w:right w:w="0" w:type="dxa"/>
            </w:tcMar>
            <w:vAlign w:val="center"/>
          </w:tcPr>
          <w:p w14:paraId="2AA8B9F9"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0.99</w:t>
            </w:r>
          </w:p>
        </w:tc>
        <w:tc>
          <w:tcPr>
            <w:tcW w:w="1247" w:type="dxa"/>
            <w:tcBorders>
              <w:top w:val="single" w:sz="4" w:space="0" w:color="auto"/>
            </w:tcBorders>
            <w:shd w:val="clear" w:color="auto" w:fill="FFFFFF"/>
            <w:tcMar>
              <w:top w:w="0" w:type="dxa"/>
              <w:left w:w="0" w:type="dxa"/>
              <w:bottom w:w="0" w:type="dxa"/>
              <w:right w:w="0" w:type="dxa"/>
            </w:tcMar>
            <w:vAlign w:val="center"/>
          </w:tcPr>
          <w:p w14:paraId="71204B76"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0.96</w:t>
            </w:r>
          </w:p>
        </w:tc>
        <w:tc>
          <w:tcPr>
            <w:tcW w:w="1247" w:type="dxa"/>
            <w:tcBorders>
              <w:top w:val="single" w:sz="4" w:space="0" w:color="auto"/>
            </w:tcBorders>
            <w:shd w:val="clear" w:color="auto" w:fill="FFFFFF"/>
            <w:tcMar>
              <w:top w:w="0" w:type="dxa"/>
              <w:left w:w="0" w:type="dxa"/>
              <w:bottom w:w="0" w:type="dxa"/>
              <w:right w:w="0" w:type="dxa"/>
            </w:tcMar>
            <w:vAlign w:val="center"/>
          </w:tcPr>
          <w:p w14:paraId="23FB9CC6"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0.90</w:t>
            </w:r>
          </w:p>
        </w:tc>
        <w:tc>
          <w:tcPr>
            <w:tcW w:w="1247" w:type="dxa"/>
            <w:tcBorders>
              <w:top w:val="single" w:sz="4" w:space="0" w:color="auto"/>
            </w:tcBorders>
            <w:shd w:val="clear" w:color="auto" w:fill="FFFFFF"/>
            <w:tcMar>
              <w:top w:w="0" w:type="dxa"/>
              <w:left w:w="0" w:type="dxa"/>
              <w:bottom w:w="0" w:type="dxa"/>
              <w:right w:w="0" w:type="dxa"/>
            </w:tcMar>
            <w:vAlign w:val="center"/>
          </w:tcPr>
          <w:p w14:paraId="2BF404D6"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0.84</w:t>
            </w:r>
          </w:p>
        </w:tc>
        <w:tc>
          <w:tcPr>
            <w:tcW w:w="1247" w:type="dxa"/>
            <w:tcBorders>
              <w:top w:val="single" w:sz="4" w:space="0" w:color="auto"/>
            </w:tcBorders>
            <w:shd w:val="clear" w:color="auto" w:fill="FFFFFF"/>
            <w:tcMar>
              <w:top w:w="0" w:type="dxa"/>
              <w:left w:w="0" w:type="dxa"/>
              <w:bottom w:w="0" w:type="dxa"/>
              <w:right w:w="0" w:type="dxa"/>
            </w:tcMar>
            <w:vAlign w:val="center"/>
          </w:tcPr>
          <w:p w14:paraId="3CF7954A"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0.74</w:t>
            </w:r>
          </w:p>
        </w:tc>
      </w:tr>
      <w:tr w:rsidR="00303A58" w14:paraId="1A7EC6DB" w14:textId="77777777" w:rsidTr="00303A58">
        <w:trPr>
          <w:cantSplit/>
          <w:trHeight w:val="20"/>
        </w:trPr>
        <w:tc>
          <w:tcPr>
            <w:tcW w:w="2592" w:type="dxa"/>
            <w:shd w:val="clear" w:color="auto" w:fill="FFFFFF"/>
            <w:tcMar>
              <w:top w:w="0" w:type="dxa"/>
              <w:left w:w="0" w:type="dxa"/>
              <w:bottom w:w="0" w:type="dxa"/>
              <w:right w:w="0" w:type="dxa"/>
            </w:tcMar>
            <w:vAlign w:val="center"/>
          </w:tcPr>
          <w:p w14:paraId="15054738" w14:textId="4728AD01"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Northern Africa and Western Asia</w:t>
            </w:r>
          </w:p>
        </w:tc>
        <w:tc>
          <w:tcPr>
            <w:tcW w:w="1247" w:type="dxa"/>
            <w:shd w:val="clear" w:color="auto" w:fill="FFFFFF"/>
            <w:tcMar>
              <w:top w:w="0" w:type="dxa"/>
              <w:left w:w="0" w:type="dxa"/>
              <w:bottom w:w="0" w:type="dxa"/>
              <w:right w:w="0" w:type="dxa"/>
            </w:tcMar>
            <w:vAlign w:val="center"/>
          </w:tcPr>
          <w:p w14:paraId="0689F0E9"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0.99</w:t>
            </w:r>
          </w:p>
        </w:tc>
        <w:tc>
          <w:tcPr>
            <w:tcW w:w="1247" w:type="dxa"/>
            <w:shd w:val="clear" w:color="auto" w:fill="FFFFFF"/>
            <w:tcMar>
              <w:top w:w="0" w:type="dxa"/>
              <w:left w:w="0" w:type="dxa"/>
              <w:bottom w:w="0" w:type="dxa"/>
              <w:right w:w="0" w:type="dxa"/>
            </w:tcMar>
            <w:vAlign w:val="center"/>
          </w:tcPr>
          <w:p w14:paraId="67339FE5"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0.96</w:t>
            </w:r>
          </w:p>
        </w:tc>
        <w:tc>
          <w:tcPr>
            <w:tcW w:w="1247" w:type="dxa"/>
            <w:shd w:val="clear" w:color="auto" w:fill="FFFFFF"/>
            <w:tcMar>
              <w:top w:w="0" w:type="dxa"/>
              <w:left w:w="0" w:type="dxa"/>
              <w:bottom w:w="0" w:type="dxa"/>
              <w:right w:w="0" w:type="dxa"/>
            </w:tcMar>
            <w:vAlign w:val="center"/>
          </w:tcPr>
          <w:p w14:paraId="6D383BF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0.93</w:t>
            </w:r>
          </w:p>
        </w:tc>
        <w:tc>
          <w:tcPr>
            <w:tcW w:w="1247" w:type="dxa"/>
            <w:shd w:val="clear" w:color="auto" w:fill="FFFFFF"/>
            <w:tcMar>
              <w:top w:w="0" w:type="dxa"/>
              <w:left w:w="0" w:type="dxa"/>
              <w:bottom w:w="0" w:type="dxa"/>
              <w:right w:w="0" w:type="dxa"/>
            </w:tcMar>
            <w:vAlign w:val="center"/>
          </w:tcPr>
          <w:p w14:paraId="2D268E9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0.96</w:t>
            </w:r>
          </w:p>
        </w:tc>
        <w:tc>
          <w:tcPr>
            <w:tcW w:w="1247" w:type="dxa"/>
            <w:shd w:val="clear" w:color="auto" w:fill="FFFFFF"/>
            <w:tcMar>
              <w:top w:w="0" w:type="dxa"/>
              <w:left w:w="0" w:type="dxa"/>
              <w:bottom w:w="0" w:type="dxa"/>
              <w:right w:w="0" w:type="dxa"/>
            </w:tcMar>
            <w:vAlign w:val="center"/>
          </w:tcPr>
          <w:p w14:paraId="0674E336"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1.03</w:t>
            </w:r>
          </w:p>
        </w:tc>
      </w:tr>
      <w:tr w:rsidR="00303A58" w14:paraId="4C9E55A8" w14:textId="77777777" w:rsidTr="00303A58">
        <w:trPr>
          <w:cantSplit/>
          <w:trHeight w:val="20"/>
        </w:trPr>
        <w:tc>
          <w:tcPr>
            <w:tcW w:w="2592" w:type="dxa"/>
            <w:shd w:val="clear" w:color="auto" w:fill="FFFFFF"/>
            <w:tcMar>
              <w:top w:w="0" w:type="dxa"/>
              <w:left w:w="0" w:type="dxa"/>
              <w:bottom w:w="0" w:type="dxa"/>
              <w:right w:w="0" w:type="dxa"/>
            </w:tcMar>
            <w:vAlign w:val="center"/>
          </w:tcPr>
          <w:p w14:paraId="0C9F7297" w14:textId="619F0A5E" w:rsidR="00303A58" w:rsidRPr="001D4E2A" w:rsidRDefault="00303A58" w:rsidP="001D4E2A">
            <w:pPr>
              <w:spacing w:before="40" w:after="40"/>
              <w:ind w:left="100" w:right="100"/>
              <w:rPr>
                <w:rFonts w:cs="Times New Roman"/>
                <w:sz w:val="16"/>
                <w:szCs w:val="16"/>
              </w:rPr>
            </w:pPr>
            <w:bookmarkStart w:id="9" w:name="_Hlk33167529"/>
            <w:r w:rsidRPr="001D4E2A">
              <w:rPr>
                <w:rFonts w:eastAsia="Arial" w:cs="Times New Roman"/>
                <w:color w:val="111111"/>
                <w:sz w:val="16"/>
                <w:szCs w:val="16"/>
              </w:rPr>
              <w:t>Central and Southern Asia</w:t>
            </w:r>
            <w:bookmarkEnd w:id="9"/>
          </w:p>
        </w:tc>
        <w:tc>
          <w:tcPr>
            <w:tcW w:w="1247" w:type="dxa"/>
            <w:shd w:val="clear" w:color="auto" w:fill="FFFFFF"/>
            <w:tcMar>
              <w:top w:w="0" w:type="dxa"/>
              <w:left w:w="0" w:type="dxa"/>
              <w:bottom w:w="0" w:type="dxa"/>
              <w:right w:w="0" w:type="dxa"/>
            </w:tcMar>
            <w:vAlign w:val="center"/>
          </w:tcPr>
          <w:p w14:paraId="5BFBB2B7"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0.94</w:t>
            </w:r>
          </w:p>
        </w:tc>
        <w:tc>
          <w:tcPr>
            <w:tcW w:w="1247" w:type="dxa"/>
            <w:shd w:val="clear" w:color="auto" w:fill="FFFFFF"/>
            <w:tcMar>
              <w:top w:w="0" w:type="dxa"/>
              <w:left w:w="0" w:type="dxa"/>
              <w:bottom w:w="0" w:type="dxa"/>
              <w:right w:w="0" w:type="dxa"/>
            </w:tcMar>
            <w:vAlign w:val="center"/>
          </w:tcPr>
          <w:p w14:paraId="2BA4CBD5"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1.07</w:t>
            </w:r>
          </w:p>
        </w:tc>
        <w:tc>
          <w:tcPr>
            <w:tcW w:w="1247" w:type="dxa"/>
            <w:shd w:val="clear" w:color="auto" w:fill="FFFFFF"/>
            <w:tcMar>
              <w:top w:w="0" w:type="dxa"/>
              <w:left w:w="0" w:type="dxa"/>
              <w:bottom w:w="0" w:type="dxa"/>
              <w:right w:w="0" w:type="dxa"/>
            </w:tcMar>
            <w:vAlign w:val="center"/>
          </w:tcPr>
          <w:p w14:paraId="4AA656A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1.04</w:t>
            </w:r>
          </w:p>
        </w:tc>
        <w:tc>
          <w:tcPr>
            <w:tcW w:w="1247" w:type="dxa"/>
            <w:shd w:val="clear" w:color="auto" w:fill="FFFFFF"/>
            <w:tcMar>
              <w:top w:w="0" w:type="dxa"/>
              <w:left w:w="0" w:type="dxa"/>
              <w:bottom w:w="0" w:type="dxa"/>
              <w:right w:w="0" w:type="dxa"/>
            </w:tcMar>
            <w:vAlign w:val="center"/>
          </w:tcPr>
          <w:p w14:paraId="3C1DB6F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0.96</w:t>
            </w:r>
          </w:p>
        </w:tc>
        <w:tc>
          <w:tcPr>
            <w:tcW w:w="1247" w:type="dxa"/>
            <w:shd w:val="clear" w:color="auto" w:fill="FFFFFF"/>
            <w:tcMar>
              <w:top w:w="0" w:type="dxa"/>
              <w:left w:w="0" w:type="dxa"/>
              <w:bottom w:w="0" w:type="dxa"/>
              <w:right w:w="0" w:type="dxa"/>
            </w:tcMar>
            <w:vAlign w:val="center"/>
          </w:tcPr>
          <w:p w14:paraId="7144766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r>
      <w:tr w:rsidR="00303A58" w14:paraId="4E33CE62" w14:textId="77777777" w:rsidTr="00303A58">
        <w:trPr>
          <w:cantSplit/>
          <w:trHeight w:val="20"/>
        </w:trPr>
        <w:tc>
          <w:tcPr>
            <w:tcW w:w="2592" w:type="dxa"/>
            <w:shd w:val="clear" w:color="auto" w:fill="FFFFFF"/>
            <w:tcMar>
              <w:top w:w="0" w:type="dxa"/>
              <w:left w:w="0" w:type="dxa"/>
              <w:bottom w:w="0" w:type="dxa"/>
              <w:right w:w="0" w:type="dxa"/>
            </w:tcMar>
            <w:vAlign w:val="center"/>
          </w:tcPr>
          <w:p w14:paraId="7148F102" w14:textId="26DD9FA0"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Eastern and South-eastern Asia</w:t>
            </w:r>
          </w:p>
        </w:tc>
        <w:tc>
          <w:tcPr>
            <w:tcW w:w="1247" w:type="dxa"/>
            <w:shd w:val="clear" w:color="auto" w:fill="FFFFFF"/>
            <w:tcMar>
              <w:top w:w="0" w:type="dxa"/>
              <w:left w:w="0" w:type="dxa"/>
              <w:bottom w:w="0" w:type="dxa"/>
              <w:right w:w="0" w:type="dxa"/>
            </w:tcMar>
            <w:vAlign w:val="center"/>
          </w:tcPr>
          <w:p w14:paraId="1652D7E9"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0.99</w:t>
            </w:r>
          </w:p>
        </w:tc>
        <w:tc>
          <w:tcPr>
            <w:tcW w:w="1247" w:type="dxa"/>
            <w:shd w:val="clear" w:color="auto" w:fill="FFFFFF"/>
            <w:tcMar>
              <w:top w:w="0" w:type="dxa"/>
              <w:left w:w="0" w:type="dxa"/>
              <w:bottom w:w="0" w:type="dxa"/>
              <w:right w:w="0" w:type="dxa"/>
            </w:tcMar>
            <w:vAlign w:val="center"/>
          </w:tcPr>
          <w:p w14:paraId="6E2AF7C6"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shd w:val="clear" w:color="auto" w:fill="FFFFFF"/>
            <w:tcMar>
              <w:top w:w="0" w:type="dxa"/>
              <w:left w:w="0" w:type="dxa"/>
              <w:bottom w:w="0" w:type="dxa"/>
              <w:right w:w="0" w:type="dxa"/>
            </w:tcMar>
            <w:vAlign w:val="center"/>
          </w:tcPr>
          <w:p w14:paraId="4EE5489F"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1.01</w:t>
            </w:r>
          </w:p>
        </w:tc>
        <w:tc>
          <w:tcPr>
            <w:tcW w:w="1247" w:type="dxa"/>
            <w:shd w:val="clear" w:color="auto" w:fill="FFFFFF"/>
            <w:tcMar>
              <w:top w:w="0" w:type="dxa"/>
              <w:left w:w="0" w:type="dxa"/>
              <w:bottom w:w="0" w:type="dxa"/>
              <w:right w:w="0" w:type="dxa"/>
            </w:tcMar>
            <w:vAlign w:val="center"/>
          </w:tcPr>
          <w:p w14:paraId="0CDBD9F9"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1.03</w:t>
            </w:r>
          </w:p>
        </w:tc>
        <w:tc>
          <w:tcPr>
            <w:tcW w:w="1247" w:type="dxa"/>
            <w:shd w:val="clear" w:color="auto" w:fill="FFFFFF"/>
            <w:tcMar>
              <w:top w:w="0" w:type="dxa"/>
              <w:left w:w="0" w:type="dxa"/>
              <w:bottom w:w="0" w:type="dxa"/>
              <w:right w:w="0" w:type="dxa"/>
            </w:tcMar>
            <w:vAlign w:val="center"/>
          </w:tcPr>
          <w:p w14:paraId="200B2057"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1.17</w:t>
            </w:r>
          </w:p>
        </w:tc>
      </w:tr>
      <w:tr w:rsidR="00303A58" w14:paraId="564D0BBD" w14:textId="77777777" w:rsidTr="00303A58">
        <w:trPr>
          <w:cantSplit/>
          <w:trHeight w:val="20"/>
        </w:trPr>
        <w:tc>
          <w:tcPr>
            <w:tcW w:w="2592" w:type="dxa"/>
            <w:shd w:val="clear" w:color="auto" w:fill="FFFFFF"/>
            <w:tcMar>
              <w:top w:w="0" w:type="dxa"/>
              <w:left w:w="0" w:type="dxa"/>
              <w:bottom w:w="0" w:type="dxa"/>
              <w:right w:w="0" w:type="dxa"/>
            </w:tcMar>
            <w:vAlign w:val="center"/>
          </w:tcPr>
          <w:p w14:paraId="348160CA" w14:textId="3260525E"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Latin America and the Caribbean</w:t>
            </w:r>
          </w:p>
        </w:tc>
        <w:tc>
          <w:tcPr>
            <w:tcW w:w="1247" w:type="dxa"/>
            <w:shd w:val="clear" w:color="auto" w:fill="FFFFFF"/>
            <w:tcMar>
              <w:top w:w="0" w:type="dxa"/>
              <w:left w:w="0" w:type="dxa"/>
              <w:bottom w:w="0" w:type="dxa"/>
              <w:right w:w="0" w:type="dxa"/>
            </w:tcMar>
            <w:vAlign w:val="center"/>
          </w:tcPr>
          <w:p w14:paraId="626B0165"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1.01</w:t>
            </w:r>
          </w:p>
        </w:tc>
        <w:tc>
          <w:tcPr>
            <w:tcW w:w="1247" w:type="dxa"/>
            <w:shd w:val="clear" w:color="auto" w:fill="FFFFFF"/>
            <w:tcMar>
              <w:top w:w="0" w:type="dxa"/>
              <w:left w:w="0" w:type="dxa"/>
              <w:bottom w:w="0" w:type="dxa"/>
              <w:right w:w="0" w:type="dxa"/>
            </w:tcMar>
            <w:vAlign w:val="center"/>
          </w:tcPr>
          <w:p w14:paraId="4148D598"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0.98</w:t>
            </w:r>
          </w:p>
        </w:tc>
        <w:tc>
          <w:tcPr>
            <w:tcW w:w="1247" w:type="dxa"/>
            <w:shd w:val="clear" w:color="auto" w:fill="FFFFFF"/>
            <w:tcMar>
              <w:top w:w="0" w:type="dxa"/>
              <w:left w:w="0" w:type="dxa"/>
              <w:bottom w:w="0" w:type="dxa"/>
              <w:right w:w="0" w:type="dxa"/>
            </w:tcMar>
            <w:vAlign w:val="center"/>
          </w:tcPr>
          <w:p w14:paraId="2D9B094B"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1.01</w:t>
            </w:r>
          </w:p>
        </w:tc>
        <w:tc>
          <w:tcPr>
            <w:tcW w:w="1247" w:type="dxa"/>
            <w:shd w:val="clear" w:color="auto" w:fill="FFFFFF"/>
            <w:tcMar>
              <w:top w:w="0" w:type="dxa"/>
              <w:left w:w="0" w:type="dxa"/>
              <w:bottom w:w="0" w:type="dxa"/>
              <w:right w:w="0" w:type="dxa"/>
            </w:tcMar>
            <w:vAlign w:val="center"/>
          </w:tcPr>
          <w:p w14:paraId="66FFF54B"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1.09</w:t>
            </w:r>
          </w:p>
        </w:tc>
        <w:tc>
          <w:tcPr>
            <w:tcW w:w="1247" w:type="dxa"/>
            <w:shd w:val="clear" w:color="auto" w:fill="FFFFFF"/>
            <w:tcMar>
              <w:top w:w="0" w:type="dxa"/>
              <w:left w:w="0" w:type="dxa"/>
              <w:bottom w:w="0" w:type="dxa"/>
              <w:right w:w="0" w:type="dxa"/>
            </w:tcMar>
            <w:vAlign w:val="center"/>
          </w:tcPr>
          <w:p w14:paraId="656BAAC7"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1.30</w:t>
            </w:r>
          </w:p>
        </w:tc>
      </w:tr>
      <w:tr w:rsidR="00303A58" w14:paraId="547E370C" w14:textId="77777777" w:rsidTr="00303A58">
        <w:trPr>
          <w:cantSplit/>
          <w:trHeight w:val="20"/>
        </w:trPr>
        <w:tc>
          <w:tcPr>
            <w:tcW w:w="2592" w:type="dxa"/>
            <w:shd w:val="clear" w:color="auto" w:fill="FFFFFF"/>
            <w:tcMar>
              <w:top w:w="0" w:type="dxa"/>
              <w:left w:w="0" w:type="dxa"/>
              <w:bottom w:w="0" w:type="dxa"/>
              <w:right w:w="0" w:type="dxa"/>
            </w:tcMar>
            <w:vAlign w:val="center"/>
          </w:tcPr>
          <w:p w14:paraId="64C84619" w14:textId="4C5DA80C"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Oceania</w:t>
            </w:r>
          </w:p>
        </w:tc>
        <w:tc>
          <w:tcPr>
            <w:tcW w:w="1247" w:type="dxa"/>
            <w:shd w:val="clear" w:color="auto" w:fill="FFFFFF"/>
            <w:tcMar>
              <w:top w:w="0" w:type="dxa"/>
              <w:left w:w="0" w:type="dxa"/>
              <w:bottom w:w="0" w:type="dxa"/>
              <w:right w:w="0" w:type="dxa"/>
            </w:tcMar>
            <w:vAlign w:val="center"/>
          </w:tcPr>
          <w:p w14:paraId="72361142"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0.98</w:t>
            </w:r>
          </w:p>
        </w:tc>
        <w:tc>
          <w:tcPr>
            <w:tcW w:w="1247" w:type="dxa"/>
            <w:shd w:val="clear" w:color="auto" w:fill="FFFFFF"/>
            <w:tcMar>
              <w:top w:w="0" w:type="dxa"/>
              <w:left w:w="0" w:type="dxa"/>
              <w:bottom w:w="0" w:type="dxa"/>
              <w:right w:w="0" w:type="dxa"/>
            </w:tcMar>
            <w:vAlign w:val="center"/>
          </w:tcPr>
          <w:p w14:paraId="524AFA31"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0.97</w:t>
            </w:r>
          </w:p>
        </w:tc>
        <w:tc>
          <w:tcPr>
            <w:tcW w:w="1247" w:type="dxa"/>
            <w:shd w:val="clear" w:color="auto" w:fill="FFFFFF"/>
            <w:tcMar>
              <w:top w:w="0" w:type="dxa"/>
              <w:left w:w="0" w:type="dxa"/>
              <w:bottom w:w="0" w:type="dxa"/>
              <w:right w:w="0" w:type="dxa"/>
            </w:tcMar>
            <w:vAlign w:val="center"/>
          </w:tcPr>
          <w:p w14:paraId="3A850A9C"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0.90</w:t>
            </w:r>
          </w:p>
        </w:tc>
        <w:tc>
          <w:tcPr>
            <w:tcW w:w="1247" w:type="dxa"/>
            <w:shd w:val="clear" w:color="auto" w:fill="FFFFFF"/>
            <w:tcMar>
              <w:top w:w="0" w:type="dxa"/>
              <w:left w:w="0" w:type="dxa"/>
              <w:bottom w:w="0" w:type="dxa"/>
              <w:right w:w="0" w:type="dxa"/>
            </w:tcMar>
            <w:vAlign w:val="center"/>
          </w:tcPr>
          <w:p w14:paraId="52827968"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0.90</w:t>
            </w:r>
          </w:p>
        </w:tc>
        <w:tc>
          <w:tcPr>
            <w:tcW w:w="1247" w:type="dxa"/>
            <w:shd w:val="clear" w:color="auto" w:fill="FFFFFF"/>
            <w:tcMar>
              <w:top w:w="0" w:type="dxa"/>
              <w:left w:w="0" w:type="dxa"/>
              <w:bottom w:w="0" w:type="dxa"/>
              <w:right w:w="0" w:type="dxa"/>
            </w:tcMar>
            <w:vAlign w:val="center"/>
          </w:tcPr>
          <w:p w14:paraId="0ED4F301"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1.41</w:t>
            </w:r>
          </w:p>
        </w:tc>
      </w:tr>
      <w:tr w:rsidR="00303A58" w14:paraId="1D5A4F7A" w14:textId="77777777" w:rsidTr="00303A58">
        <w:trPr>
          <w:cantSplit/>
          <w:trHeight w:val="20"/>
        </w:trPr>
        <w:tc>
          <w:tcPr>
            <w:tcW w:w="2592" w:type="dxa"/>
            <w:tcBorders>
              <w:bottom w:val="single" w:sz="4" w:space="0" w:color="auto"/>
            </w:tcBorders>
            <w:shd w:val="clear" w:color="auto" w:fill="FFFFFF"/>
            <w:tcMar>
              <w:top w:w="0" w:type="dxa"/>
              <w:left w:w="0" w:type="dxa"/>
              <w:bottom w:w="0" w:type="dxa"/>
              <w:right w:w="0" w:type="dxa"/>
            </w:tcMar>
            <w:vAlign w:val="center"/>
          </w:tcPr>
          <w:p w14:paraId="0912A4CD" w14:textId="0E0632ED"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 xml:space="preserve">Europe and Northern America </w:t>
            </w:r>
          </w:p>
        </w:tc>
        <w:tc>
          <w:tcPr>
            <w:tcW w:w="1247" w:type="dxa"/>
            <w:tcBorders>
              <w:bottom w:val="single" w:sz="4" w:space="0" w:color="auto"/>
            </w:tcBorders>
            <w:shd w:val="clear" w:color="auto" w:fill="FFFFFF"/>
            <w:tcMar>
              <w:top w:w="0" w:type="dxa"/>
              <w:left w:w="0" w:type="dxa"/>
              <w:bottom w:w="0" w:type="dxa"/>
              <w:right w:w="0" w:type="dxa"/>
            </w:tcMar>
            <w:vAlign w:val="center"/>
          </w:tcPr>
          <w:p w14:paraId="2B4903FF"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0.99</w:t>
            </w:r>
          </w:p>
        </w:tc>
        <w:tc>
          <w:tcPr>
            <w:tcW w:w="1247" w:type="dxa"/>
            <w:tcBorders>
              <w:bottom w:val="single" w:sz="4" w:space="0" w:color="auto"/>
            </w:tcBorders>
            <w:shd w:val="clear" w:color="auto" w:fill="FFFFFF"/>
            <w:tcMar>
              <w:top w:w="0" w:type="dxa"/>
              <w:left w:w="0" w:type="dxa"/>
              <w:bottom w:w="0" w:type="dxa"/>
              <w:right w:w="0" w:type="dxa"/>
            </w:tcMar>
            <w:vAlign w:val="center"/>
          </w:tcPr>
          <w:p w14:paraId="41F1FE4C"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tcBorders>
              <w:bottom w:val="single" w:sz="4" w:space="0" w:color="auto"/>
            </w:tcBorders>
            <w:shd w:val="clear" w:color="auto" w:fill="FFFFFF"/>
            <w:tcMar>
              <w:top w:w="0" w:type="dxa"/>
              <w:left w:w="0" w:type="dxa"/>
              <w:bottom w:w="0" w:type="dxa"/>
              <w:right w:w="0" w:type="dxa"/>
            </w:tcMar>
            <w:vAlign w:val="center"/>
          </w:tcPr>
          <w:p w14:paraId="4988FF51"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0.99</w:t>
            </w:r>
          </w:p>
        </w:tc>
        <w:tc>
          <w:tcPr>
            <w:tcW w:w="1247" w:type="dxa"/>
            <w:tcBorders>
              <w:bottom w:val="single" w:sz="4" w:space="0" w:color="auto"/>
            </w:tcBorders>
            <w:shd w:val="clear" w:color="auto" w:fill="FFFFFF"/>
            <w:tcMar>
              <w:top w:w="0" w:type="dxa"/>
              <w:left w:w="0" w:type="dxa"/>
              <w:bottom w:w="0" w:type="dxa"/>
              <w:right w:w="0" w:type="dxa"/>
            </w:tcMar>
            <w:vAlign w:val="center"/>
          </w:tcPr>
          <w:p w14:paraId="381021E4"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tcBorders>
              <w:bottom w:val="single" w:sz="4" w:space="0" w:color="auto"/>
            </w:tcBorders>
            <w:shd w:val="clear" w:color="auto" w:fill="FFFFFF"/>
            <w:tcMar>
              <w:top w:w="0" w:type="dxa"/>
              <w:left w:w="0" w:type="dxa"/>
              <w:bottom w:w="0" w:type="dxa"/>
              <w:right w:w="0" w:type="dxa"/>
            </w:tcMar>
            <w:vAlign w:val="center"/>
          </w:tcPr>
          <w:p w14:paraId="7E3FB836"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1.28</w:t>
            </w:r>
          </w:p>
        </w:tc>
      </w:tr>
      <w:tr w:rsidR="00303A58" w14:paraId="49873594" w14:textId="77777777" w:rsidTr="00303A58">
        <w:trPr>
          <w:cantSplit/>
          <w:trHeight w:val="20"/>
        </w:trPr>
        <w:tc>
          <w:tcPr>
            <w:tcW w:w="2592" w:type="dxa"/>
            <w:tcBorders>
              <w:top w:val="single" w:sz="4" w:space="0" w:color="auto"/>
            </w:tcBorders>
            <w:shd w:val="clear" w:color="auto" w:fill="FFFFFF"/>
            <w:tcMar>
              <w:top w:w="0" w:type="dxa"/>
              <w:left w:w="0" w:type="dxa"/>
              <w:bottom w:w="0" w:type="dxa"/>
              <w:right w:w="0" w:type="dxa"/>
            </w:tcMar>
            <w:vAlign w:val="center"/>
          </w:tcPr>
          <w:p w14:paraId="2CA7C533" w14:textId="0AE5300E"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Low income</w:t>
            </w:r>
          </w:p>
        </w:tc>
        <w:tc>
          <w:tcPr>
            <w:tcW w:w="1247" w:type="dxa"/>
            <w:tcBorders>
              <w:top w:val="single" w:sz="4" w:space="0" w:color="auto"/>
            </w:tcBorders>
            <w:shd w:val="clear" w:color="auto" w:fill="FFFFFF"/>
            <w:tcMar>
              <w:top w:w="0" w:type="dxa"/>
              <w:left w:w="0" w:type="dxa"/>
              <w:bottom w:w="0" w:type="dxa"/>
              <w:right w:w="0" w:type="dxa"/>
            </w:tcMar>
            <w:vAlign w:val="center"/>
          </w:tcPr>
          <w:p w14:paraId="3B45131D"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tcBorders>
              <w:top w:val="single" w:sz="4" w:space="0" w:color="auto"/>
            </w:tcBorders>
            <w:shd w:val="clear" w:color="auto" w:fill="FFFFFF"/>
            <w:tcMar>
              <w:top w:w="0" w:type="dxa"/>
              <w:left w:w="0" w:type="dxa"/>
              <w:bottom w:w="0" w:type="dxa"/>
              <w:right w:w="0" w:type="dxa"/>
            </w:tcMar>
            <w:vAlign w:val="center"/>
          </w:tcPr>
          <w:p w14:paraId="29E9A293"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0.94</w:t>
            </w:r>
          </w:p>
        </w:tc>
        <w:tc>
          <w:tcPr>
            <w:tcW w:w="1247" w:type="dxa"/>
            <w:tcBorders>
              <w:top w:val="single" w:sz="4" w:space="0" w:color="auto"/>
            </w:tcBorders>
            <w:shd w:val="clear" w:color="auto" w:fill="FFFFFF"/>
            <w:tcMar>
              <w:top w:w="0" w:type="dxa"/>
              <w:left w:w="0" w:type="dxa"/>
              <w:bottom w:w="0" w:type="dxa"/>
              <w:right w:w="0" w:type="dxa"/>
            </w:tcMar>
            <w:vAlign w:val="center"/>
          </w:tcPr>
          <w:p w14:paraId="7FF17026"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0.87</w:t>
            </w:r>
          </w:p>
        </w:tc>
        <w:tc>
          <w:tcPr>
            <w:tcW w:w="1247" w:type="dxa"/>
            <w:tcBorders>
              <w:top w:val="single" w:sz="4" w:space="0" w:color="auto"/>
            </w:tcBorders>
            <w:shd w:val="clear" w:color="auto" w:fill="FFFFFF"/>
            <w:tcMar>
              <w:top w:w="0" w:type="dxa"/>
              <w:left w:w="0" w:type="dxa"/>
              <w:bottom w:w="0" w:type="dxa"/>
              <w:right w:w="0" w:type="dxa"/>
            </w:tcMar>
            <w:vAlign w:val="center"/>
          </w:tcPr>
          <w:p w14:paraId="7CE271B8"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0.80</w:t>
            </w:r>
          </w:p>
        </w:tc>
        <w:tc>
          <w:tcPr>
            <w:tcW w:w="1247" w:type="dxa"/>
            <w:tcBorders>
              <w:top w:val="single" w:sz="4" w:space="0" w:color="auto"/>
            </w:tcBorders>
            <w:shd w:val="clear" w:color="auto" w:fill="FFFFFF"/>
            <w:tcMar>
              <w:top w:w="0" w:type="dxa"/>
              <w:left w:w="0" w:type="dxa"/>
              <w:bottom w:w="0" w:type="dxa"/>
              <w:right w:w="0" w:type="dxa"/>
            </w:tcMar>
            <w:vAlign w:val="center"/>
          </w:tcPr>
          <w:p w14:paraId="45AD4394"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0.62</w:t>
            </w:r>
          </w:p>
        </w:tc>
      </w:tr>
      <w:tr w:rsidR="00303A58" w14:paraId="4C4C08BC" w14:textId="77777777" w:rsidTr="00303A58">
        <w:trPr>
          <w:cantSplit/>
          <w:trHeight w:val="20"/>
        </w:trPr>
        <w:tc>
          <w:tcPr>
            <w:tcW w:w="2592" w:type="dxa"/>
            <w:shd w:val="clear" w:color="auto" w:fill="FFFFFF"/>
            <w:tcMar>
              <w:top w:w="0" w:type="dxa"/>
              <w:left w:w="0" w:type="dxa"/>
              <w:bottom w:w="0" w:type="dxa"/>
              <w:right w:w="0" w:type="dxa"/>
            </w:tcMar>
            <w:vAlign w:val="center"/>
          </w:tcPr>
          <w:p w14:paraId="631F4694" w14:textId="36831716"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Lower middle income</w:t>
            </w:r>
          </w:p>
        </w:tc>
        <w:tc>
          <w:tcPr>
            <w:tcW w:w="1247" w:type="dxa"/>
            <w:shd w:val="clear" w:color="auto" w:fill="FFFFFF"/>
            <w:tcMar>
              <w:top w:w="0" w:type="dxa"/>
              <w:left w:w="0" w:type="dxa"/>
              <w:bottom w:w="0" w:type="dxa"/>
              <w:right w:w="0" w:type="dxa"/>
            </w:tcMar>
            <w:vAlign w:val="center"/>
          </w:tcPr>
          <w:p w14:paraId="41E39779"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0.96</w:t>
            </w:r>
          </w:p>
        </w:tc>
        <w:tc>
          <w:tcPr>
            <w:tcW w:w="1247" w:type="dxa"/>
            <w:shd w:val="clear" w:color="auto" w:fill="FFFFFF"/>
            <w:tcMar>
              <w:top w:w="0" w:type="dxa"/>
              <w:left w:w="0" w:type="dxa"/>
              <w:bottom w:w="0" w:type="dxa"/>
              <w:right w:w="0" w:type="dxa"/>
            </w:tcMar>
            <w:vAlign w:val="center"/>
          </w:tcPr>
          <w:p w14:paraId="58FE3B47"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1.03</w:t>
            </w:r>
          </w:p>
        </w:tc>
        <w:tc>
          <w:tcPr>
            <w:tcW w:w="1247" w:type="dxa"/>
            <w:shd w:val="clear" w:color="auto" w:fill="FFFFFF"/>
            <w:tcMar>
              <w:top w:w="0" w:type="dxa"/>
              <w:left w:w="0" w:type="dxa"/>
              <w:bottom w:w="0" w:type="dxa"/>
              <w:right w:w="0" w:type="dxa"/>
            </w:tcMar>
            <w:vAlign w:val="center"/>
          </w:tcPr>
          <w:p w14:paraId="58C1BA32"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1.02</w:t>
            </w:r>
          </w:p>
        </w:tc>
        <w:tc>
          <w:tcPr>
            <w:tcW w:w="1247" w:type="dxa"/>
            <w:shd w:val="clear" w:color="auto" w:fill="FFFFFF"/>
            <w:tcMar>
              <w:top w:w="0" w:type="dxa"/>
              <w:left w:w="0" w:type="dxa"/>
              <w:bottom w:w="0" w:type="dxa"/>
              <w:right w:w="0" w:type="dxa"/>
            </w:tcMar>
            <w:vAlign w:val="center"/>
          </w:tcPr>
          <w:p w14:paraId="7D00D03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0.96</w:t>
            </w:r>
          </w:p>
        </w:tc>
        <w:tc>
          <w:tcPr>
            <w:tcW w:w="1247" w:type="dxa"/>
            <w:shd w:val="clear" w:color="auto" w:fill="FFFFFF"/>
            <w:tcMar>
              <w:top w:w="0" w:type="dxa"/>
              <w:left w:w="0" w:type="dxa"/>
              <w:bottom w:w="0" w:type="dxa"/>
              <w:right w:w="0" w:type="dxa"/>
            </w:tcMar>
            <w:vAlign w:val="center"/>
          </w:tcPr>
          <w:p w14:paraId="7BFE9B66"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1.05</w:t>
            </w:r>
          </w:p>
        </w:tc>
      </w:tr>
      <w:tr w:rsidR="00303A58" w14:paraId="06E64626" w14:textId="77777777" w:rsidTr="00303A58">
        <w:trPr>
          <w:cantSplit/>
          <w:trHeight w:val="20"/>
        </w:trPr>
        <w:tc>
          <w:tcPr>
            <w:tcW w:w="2592" w:type="dxa"/>
            <w:shd w:val="clear" w:color="auto" w:fill="FFFFFF"/>
            <w:tcMar>
              <w:top w:w="0" w:type="dxa"/>
              <w:left w:w="0" w:type="dxa"/>
              <w:bottom w:w="0" w:type="dxa"/>
              <w:right w:w="0" w:type="dxa"/>
            </w:tcMar>
            <w:vAlign w:val="center"/>
          </w:tcPr>
          <w:p w14:paraId="1BF7F99A" w14:textId="11651497"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Upper middle income</w:t>
            </w:r>
          </w:p>
        </w:tc>
        <w:tc>
          <w:tcPr>
            <w:tcW w:w="1247" w:type="dxa"/>
            <w:shd w:val="clear" w:color="auto" w:fill="FFFFFF"/>
            <w:tcMar>
              <w:top w:w="0" w:type="dxa"/>
              <w:left w:w="0" w:type="dxa"/>
              <w:bottom w:w="0" w:type="dxa"/>
              <w:right w:w="0" w:type="dxa"/>
            </w:tcMar>
            <w:vAlign w:val="center"/>
          </w:tcPr>
          <w:p w14:paraId="132F529A"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shd w:val="clear" w:color="auto" w:fill="FFFFFF"/>
            <w:tcMar>
              <w:top w:w="0" w:type="dxa"/>
              <w:left w:w="0" w:type="dxa"/>
              <w:bottom w:w="0" w:type="dxa"/>
              <w:right w:w="0" w:type="dxa"/>
            </w:tcMar>
            <w:vAlign w:val="center"/>
          </w:tcPr>
          <w:p w14:paraId="4A8E85BA"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shd w:val="clear" w:color="auto" w:fill="FFFFFF"/>
            <w:tcMar>
              <w:top w:w="0" w:type="dxa"/>
              <w:left w:w="0" w:type="dxa"/>
              <w:bottom w:w="0" w:type="dxa"/>
              <w:right w:w="0" w:type="dxa"/>
            </w:tcMar>
            <w:vAlign w:val="center"/>
          </w:tcPr>
          <w:p w14:paraId="30A1DC83"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shd w:val="clear" w:color="auto" w:fill="FFFFFF"/>
            <w:tcMar>
              <w:top w:w="0" w:type="dxa"/>
              <w:left w:w="0" w:type="dxa"/>
              <w:bottom w:w="0" w:type="dxa"/>
              <w:right w:w="0" w:type="dxa"/>
            </w:tcMar>
            <w:vAlign w:val="center"/>
          </w:tcPr>
          <w:p w14:paraId="03D76223"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1.05</w:t>
            </w:r>
          </w:p>
        </w:tc>
        <w:tc>
          <w:tcPr>
            <w:tcW w:w="1247" w:type="dxa"/>
            <w:shd w:val="clear" w:color="auto" w:fill="FFFFFF"/>
            <w:tcMar>
              <w:top w:w="0" w:type="dxa"/>
              <w:left w:w="0" w:type="dxa"/>
              <w:bottom w:w="0" w:type="dxa"/>
              <w:right w:w="0" w:type="dxa"/>
            </w:tcMar>
            <w:vAlign w:val="center"/>
          </w:tcPr>
          <w:p w14:paraId="7ECBC0B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1.20</w:t>
            </w:r>
          </w:p>
        </w:tc>
      </w:tr>
      <w:tr w:rsidR="00303A58" w14:paraId="5F7E5E2D" w14:textId="77777777" w:rsidTr="00303A58">
        <w:trPr>
          <w:cantSplit/>
          <w:trHeight w:val="20"/>
        </w:trPr>
        <w:tc>
          <w:tcPr>
            <w:tcW w:w="2592" w:type="dxa"/>
            <w:tcBorders>
              <w:bottom w:val="single" w:sz="16" w:space="0" w:color="000000"/>
            </w:tcBorders>
            <w:shd w:val="clear" w:color="auto" w:fill="FFFFFF"/>
            <w:tcMar>
              <w:top w:w="0" w:type="dxa"/>
              <w:left w:w="0" w:type="dxa"/>
              <w:bottom w:w="0" w:type="dxa"/>
              <w:right w:w="0" w:type="dxa"/>
            </w:tcMar>
            <w:vAlign w:val="center"/>
          </w:tcPr>
          <w:p w14:paraId="4B1DC5A5" w14:textId="6CA122DB" w:rsidR="00303A58" w:rsidRPr="001D4E2A" w:rsidRDefault="00303A58" w:rsidP="001D4E2A">
            <w:pPr>
              <w:spacing w:before="40" w:after="40"/>
              <w:ind w:left="100" w:right="100"/>
              <w:rPr>
                <w:rFonts w:cs="Times New Roman"/>
                <w:sz w:val="16"/>
                <w:szCs w:val="16"/>
              </w:rPr>
            </w:pPr>
            <w:r w:rsidRPr="001D4E2A">
              <w:rPr>
                <w:rFonts w:eastAsia="Arial" w:cs="Times New Roman"/>
                <w:color w:val="111111"/>
                <w:sz w:val="16"/>
                <w:szCs w:val="16"/>
              </w:rPr>
              <w:t>High income</w:t>
            </w:r>
          </w:p>
        </w:tc>
        <w:tc>
          <w:tcPr>
            <w:tcW w:w="1247" w:type="dxa"/>
            <w:tcBorders>
              <w:bottom w:val="single" w:sz="16" w:space="0" w:color="000000"/>
            </w:tcBorders>
            <w:shd w:val="clear" w:color="auto" w:fill="FFFFFF"/>
            <w:tcMar>
              <w:top w:w="0" w:type="dxa"/>
              <w:left w:w="0" w:type="dxa"/>
              <w:bottom w:w="0" w:type="dxa"/>
              <w:right w:w="0" w:type="dxa"/>
            </w:tcMar>
            <w:vAlign w:val="center"/>
          </w:tcPr>
          <w:p w14:paraId="50341A5D"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tcBorders>
              <w:bottom w:val="single" w:sz="16" w:space="0" w:color="000000"/>
            </w:tcBorders>
            <w:shd w:val="clear" w:color="auto" w:fill="FFFFFF"/>
            <w:tcMar>
              <w:top w:w="0" w:type="dxa"/>
              <w:left w:w="0" w:type="dxa"/>
              <w:bottom w:w="0" w:type="dxa"/>
              <w:right w:w="0" w:type="dxa"/>
            </w:tcMar>
            <w:vAlign w:val="center"/>
          </w:tcPr>
          <w:p w14:paraId="0A56A77A"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tcBorders>
              <w:bottom w:val="single" w:sz="16" w:space="0" w:color="000000"/>
            </w:tcBorders>
            <w:shd w:val="clear" w:color="auto" w:fill="FFFFFF"/>
            <w:tcMar>
              <w:top w:w="0" w:type="dxa"/>
              <w:left w:w="0" w:type="dxa"/>
              <w:bottom w:w="0" w:type="dxa"/>
              <w:right w:w="0" w:type="dxa"/>
            </w:tcMar>
            <w:vAlign w:val="center"/>
          </w:tcPr>
          <w:p w14:paraId="0D096AB7"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0.97</w:t>
            </w:r>
          </w:p>
        </w:tc>
        <w:tc>
          <w:tcPr>
            <w:tcW w:w="1247" w:type="dxa"/>
            <w:tcBorders>
              <w:bottom w:val="single" w:sz="16" w:space="0" w:color="000000"/>
            </w:tcBorders>
            <w:shd w:val="clear" w:color="auto" w:fill="FFFFFF"/>
            <w:tcMar>
              <w:top w:w="0" w:type="dxa"/>
              <w:left w:w="0" w:type="dxa"/>
              <w:bottom w:w="0" w:type="dxa"/>
              <w:right w:w="0" w:type="dxa"/>
            </w:tcMar>
            <w:vAlign w:val="center"/>
          </w:tcPr>
          <w:p w14:paraId="7DD4848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1.00</w:t>
            </w:r>
          </w:p>
        </w:tc>
        <w:tc>
          <w:tcPr>
            <w:tcW w:w="1247" w:type="dxa"/>
            <w:tcBorders>
              <w:bottom w:val="single" w:sz="16" w:space="0" w:color="000000"/>
            </w:tcBorders>
            <w:shd w:val="clear" w:color="auto" w:fill="FFFFFF"/>
            <w:tcMar>
              <w:top w:w="0" w:type="dxa"/>
              <w:left w:w="0" w:type="dxa"/>
              <w:bottom w:w="0" w:type="dxa"/>
              <w:right w:w="0" w:type="dxa"/>
            </w:tcMar>
            <w:vAlign w:val="center"/>
          </w:tcPr>
          <w:p w14:paraId="660295FE" w14:textId="77777777" w:rsidR="00303A58" w:rsidRPr="00EA5429" w:rsidRDefault="00303A58" w:rsidP="001D4E2A">
            <w:pPr>
              <w:spacing w:before="40" w:after="40"/>
              <w:ind w:left="100" w:right="100"/>
              <w:jc w:val="center"/>
              <w:rPr>
                <w:rFonts w:cs="Times New Roman"/>
                <w:sz w:val="16"/>
                <w:szCs w:val="16"/>
              </w:rPr>
            </w:pPr>
            <w:r w:rsidRPr="00EA5429">
              <w:rPr>
                <w:rFonts w:eastAsia="Arial" w:cs="Times New Roman"/>
                <w:color w:val="111111"/>
                <w:sz w:val="16"/>
                <w:szCs w:val="16"/>
              </w:rPr>
              <w:t>1.25</w:t>
            </w:r>
            <w:commentRangeEnd w:id="8"/>
            <w:r w:rsidR="00080BB8">
              <w:rPr>
                <w:rStyle w:val="CommentReference"/>
              </w:rPr>
              <w:commentReference w:id="8"/>
            </w:r>
          </w:p>
        </w:tc>
      </w:tr>
    </w:tbl>
    <w:p w14:paraId="42711CD3" w14:textId="77777777" w:rsidR="001D4E2A" w:rsidRDefault="001D4E2A" w:rsidP="001D4E2A">
      <w:pPr>
        <w:pStyle w:val="TableNoteText"/>
      </w:pPr>
      <w:r w:rsidRPr="00EA5429">
        <w:rPr>
          <w:rStyle w:val="TableNoteChar"/>
        </w:rPr>
        <w:t>Source</w:t>
      </w:r>
      <w:r w:rsidRPr="00B41721">
        <w:rPr>
          <w:i/>
          <w:iCs/>
        </w:rPr>
        <w:t>:</w:t>
      </w:r>
      <w:r>
        <w:t xml:space="preserve"> UIS database.</w:t>
      </w:r>
    </w:p>
    <w:p w14:paraId="086B9C2E" w14:textId="77777777" w:rsidR="001D4E2A" w:rsidRDefault="001D4E2A" w:rsidP="001D4E2A"/>
    <w:p w14:paraId="235335CD" w14:textId="529A1017" w:rsidR="001D4E2A" w:rsidRDefault="000A383D" w:rsidP="001D4E2A">
      <w:r>
        <w:t>G</w:t>
      </w:r>
      <w:r w:rsidR="001D4E2A">
        <w:t xml:space="preserve">lobal figures </w:t>
      </w:r>
      <w:r w:rsidR="00903B1A">
        <w:t xml:space="preserve">for </w:t>
      </w:r>
      <w:r w:rsidR="001D4E2A">
        <w:t xml:space="preserve">gender parity across education </w:t>
      </w:r>
      <w:commentRangeStart w:id="10"/>
      <w:r w:rsidR="001D4E2A">
        <w:t>cycles</w:t>
      </w:r>
      <w:commentRangeEnd w:id="10"/>
      <w:r w:rsidR="0051132E">
        <w:rPr>
          <w:rStyle w:val="CommentReference"/>
        </w:rPr>
        <w:commentReference w:id="10"/>
      </w:r>
      <w:r w:rsidR="00303A58">
        <w:t xml:space="preserve"> are easy to communicate</w:t>
      </w:r>
      <w:r>
        <w:t xml:space="preserve"> but</w:t>
      </w:r>
      <w:r w:rsidR="001D4E2A">
        <w:t xml:space="preserve"> </w:t>
      </w:r>
      <w:r w:rsidR="00303A58">
        <w:t>in</w:t>
      </w:r>
      <w:r w:rsidR="001D4E2A">
        <w:t xml:space="preserve">sufficient for identifying those </w:t>
      </w:r>
      <w:r w:rsidR="00242810">
        <w:t xml:space="preserve">left </w:t>
      </w:r>
      <w:r w:rsidR="001D4E2A">
        <w:t xml:space="preserve">furthest behind. </w:t>
      </w:r>
      <w:r w:rsidR="00250271">
        <w:t>Intersecting disadvantage severely affects</w:t>
      </w:r>
      <w:r w:rsidR="00553143">
        <w:t xml:space="preserve"> </w:t>
      </w:r>
      <w:r>
        <w:t xml:space="preserve">children and youth </w:t>
      </w:r>
      <w:r w:rsidR="00553143">
        <w:t xml:space="preserve">education opportunities. </w:t>
      </w:r>
      <w:r w:rsidR="00B41721">
        <w:t>I</w:t>
      </w:r>
      <w:r w:rsidR="00553143">
        <w:t xml:space="preserve">n low-income countries, females from the poorest 20% of households </w:t>
      </w:r>
      <w:r>
        <w:t xml:space="preserve">are </w:t>
      </w:r>
      <w:r w:rsidR="00553143">
        <w:t xml:space="preserve">consistently </w:t>
      </w:r>
      <w:r>
        <w:t xml:space="preserve">less likely </w:t>
      </w:r>
      <w:r w:rsidR="00553143">
        <w:t>to progress</w:t>
      </w:r>
      <w:r>
        <w:t>:</w:t>
      </w:r>
      <w:r w:rsidR="00553143">
        <w:t xml:space="preserve"> 12 poor </w:t>
      </w:r>
      <w:r>
        <w:t xml:space="preserve">females </w:t>
      </w:r>
      <w:r w:rsidR="00553143">
        <w:t xml:space="preserve">attend post-secondary education for every 100 poor </w:t>
      </w:r>
      <w:r>
        <w:t>males.</w:t>
      </w:r>
      <w:r w:rsidR="00553143">
        <w:t xml:space="preserve"> </w:t>
      </w:r>
      <w:r w:rsidR="001B3B28">
        <w:t>The ratio is much more favourable</w:t>
      </w:r>
      <w:r w:rsidR="0056772A">
        <w:t xml:space="preserve">, although still not equal, </w:t>
      </w:r>
      <w:r w:rsidR="001B3B28">
        <w:t xml:space="preserve">for </w:t>
      </w:r>
      <w:r w:rsidR="00553143">
        <w:t xml:space="preserve">their richest </w:t>
      </w:r>
      <w:r>
        <w:t xml:space="preserve">female </w:t>
      </w:r>
      <w:r w:rsidR="00553143">
        <w:t xml:space="preserve">peers. </w:t>
      </w:r>
      <w:commentRangeStart w:id="11"/>
      <w:r w:rsidR="0095688D">
        <w:t>Up to secondary education completion,</w:t>
      </w:r>
      <w:r w:rsidR="0095688D" w:rsidDel="001B3B28">
        <w:t xml:space="preserve"> </w:t>
      </w:r>
      <w:r w:rsidR="0095688D">
        <w:t xml:space="preserve">the poorest females in </w:t>
      </w:r>
      <w:r w:rsidR="00553143">
        <w:t>lower-middle</w:t>
      </w:r>
      <w:r w:rsidR="00614ECE">
        <w:t>-</w:t>
      </w:r>
      <w:r w:rsidR="00553143">
        <w:t>income countries</w:t>
      </w:r>
      <w:r w:rsidR="0095688D">
        <w:t xml:space="preserve"> experience</w:t>
      </w:r>
      <w:r w:rsidR="00553143">
        <w:t xml:space="preserve"> </w:t>
      </w:r>
      <w:r w:rsidR="00092B28">
        <w:t xml:space="preserve">a similar if </w:t>
      </w:r>
      <w:r w:rsidR="0095688D">
        <w:t>smaller gap</w:t>
      </w:r>
      <w:r w:rsidR="001B3B28">
        <w:t>,</w:t>
      </w:r>
      <w:r w:rsidR="00092B28">
        <w:t xml:space="preserve"> but their relative chances improve in post-secondary education, reflecting the fact average disparity at that level is at the expense of males in all but low-income countries</w:t>
      </w:r>
      <w:r w:rsidR="00553143">
        <w:t xml:space="preserve"> </w:t>
      </w:r>
      <w:commentRangeEnd w:id="11"/>
      <w:r w:rsidR="00D82E69">
        <w:rPr>
          <w:rStyle w:val="CommentReference"/>
        </w:rPr>
        <w:commentReference w:id="11"/>
      </w:r>
      <w:r w:rsidR="001D4E2A">
        <w:t>(</w:t>
      </w:r>
      <w:r w:rsidR="001D4E2A">
        <w:rPr>
          <w:b/>
        </w:rPr>
        <w:t xml:space="preserve">Figure </w:t>
      </w:r>
      <w:r w:rsidR="00303A58">
        <w:rPr>
          <w:b/>
        </w:rPr>
        <w:t>14.1</w:t>
      </w:r>
      <w:r w:rsidR="001D4E2A">
        <w:t>).</w:t>
      </w:r>
    </w:p>
    <w:p w14:paraId="4A43CFF1" w14:textId="77777777" w:rsidR="001D4E2A" w:rsidRDefault="001D4E2A" w:rsidP="001D4E2A"/>
    <w:p w14:paraId="268D1B8E" w14:textId="0003D590" w:rsidR="001D4E2A" w:rsidRDefault="001D4E2A" w:rsidP="001D4E2A">
      <w:pPr>
        <w:pStyle w:val="TableTitle"/>
      </w:pPr>
      <w:r>
        <w:t xml:space="preserve">Figure </w:t>
      </w:r>
      <w:r w:rsidR="00303A58">
        <w:t>14.1</w:t>
      </w:r>
      <w:r>
        <w:t xml:space="preserve">: Poverty exacerbates gender </w:t>
      </w:r>
      <w:r w:rsidR="00092B28">
        <w:t>disparit</w:t>
      </w:r>
      <w:r w:rsidR="00E443E1">
        <w:t>y in education</w:t>
      </w:r>
      <w:r>
        <w:t xml:space="preserve"> </w:t>
      </w:r>
    </w:p>
    <w:p w14:paraId="0E66E99C" w14:textId="1626667A" w:rsidR="001D4E2A" w:rsidRDefault="001D4E2A" w:rsidP="001D4E2A">
      <w:pPr>
        <w:pStyle w:val="TableSubtitle"/>
      </w:pPr>
      <w:commentRangeStart w:id="12"/>
      <w:r>
        <w:t>Median gender parity index</w:t>
      </w:r>
      <w:commentRangeEnd w:id="12"/>
      <w:r w:rsidR="003F68D4">
        <w:rPr>
          <w:rStyle w:val="CommentReference"/>
          <w:i w:val="0"/>
        </w:rPr>
        <w:commentReference w:id="12"/>
      </w:r>
      <w:r w:rsidR="00092B28">
        <w:t>,</w:t>
      </w:r>
      <w:r>
        <w:t xml:space="preserve"> by </w:t>
      </w:r>
      <w:r w:rsidR="000763E2">
        <w:t xml:space="preserve">education </w:t>
      </w:r>
      <w:r>
        <w:t>level</w:t>
      </w:r>
      <w:r w:rsidR="00092B28">
        <w:t xml:space="preserve">, </w:t>
      </w:r>
      <w:r w:rsidR="00250271">
        <w:t xml:space="preserve">low- and lower-middle-income countries </w:t>
      </w:r>
      <w:r w:rsidR="00092B28" w:rsidRPr="00092B28">
        <w:rPr>
          <w:highlight w:val="yellow"/>
        </w:rPr>
        <w:t>2</w:t>
      </w:r>
      <w:r w:rsidR="00092B28">
        <w:rPr>
          <w:highlight w:val="yellow"/>
        </w:rPr>
        <w:t>013</w:t>
      </w:r>
      <w:r w:rsidR="00092B28">
        <w:rPr>
          <w:rFonts w:cs="Times New Roman"/>
          <w:highlight w:val="yellow"/>
        </w:rPr>
        <w:t>–</w:t>
      </w:r>
      <w:r w:rsidR="00092B28" w:rsidRPr="00092B28">
        <w:rPr>
          <w:highlight w:val="yellow"/>
        </w:rPr>
        <w:t>18</w:t>
      </w:r>
      <w:r>
        <w:t xml:space="preserve"> </w:t>
      </w:r>
    </w:p>
    <w:p w14:paraId="1D1CC30A" w14:textId="1A299A72" w:rsidR="001D4E2A" w:rsidRDefault="00303A58" w:rsidP="0057414B">
      <w:r>
        <w:rPr>
          <w:noProof/>
          <w:lang w:val="fr-FR" w:eastAsia="fr-FR"/>
        </w:rPr>
        <w:lastRenderedPageBreak/>
        <w:drawing>
          <wp:inline distT="0" distB="0" distL="0" distR="0" wp14:anchorId="54B1407A" wp14:editId="4916D50A">
            <wp:extent cx="4755600" cy="3862800"/>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600" cy="3862800"/>
                    </a:xfrm>
                    <a:prstGeom prst="rect">
                      <a:avLst/>
                    </a:prstGeom>
                    <a:noFill/>
                  </pic:spPr>
                </pic:pic>
              </a:graphicData>
            </a:graphic>
          </wp:inline>
        </w:drawing>
      </w:r>
    </w:p>
    <w:p w14:paraId="23BB9348" w14:textId="77777777" w:rsidR="001D4E2A" w:rsidRDefault="001D4E2A" w:rsidP="001D4E2A">
      <w:pPr>
        <w:pStyle w:val="TableNoteText"/>
      </w:pPr>
      <w:r w:rsidRPr="00EA5429">
        <w:rPr>
          <w:rStyle w:val="TableNoteChar"/>
        </w:rPr>
        <w:t>Source</w:t>
      </w:r>
      <w:r w:rsidRPr="00B41721">
        <w:rPr>
          <w:i/>
          <w:iCs/>
        </w:rPr>
        <w:t>:</w:t>
      </w:r>
      <w:r>
        <w:t xml:space="preserve"> World Inequality Database on Education.</w:t>
      </w:r>
    </w:p>
    <w:p w14:paraId="6E0DE42E" w14:textId="77777777" w:rsidR="001D4E2A" w:rsidRDefault="001D4E2A" w:rsidP="001D4E2A"/>
    <w:p w14:paraId="49D6058B" w14:textId="5C311BA7" w:rsidR="001D4E2A" w:rsidRDefault="00DC2969" w:rsidP="001D4E2A">
      <w:r>
        <w:t>H</w:t>
      </w:r>
      <w:r w:rsidR="001D4E2A">
        <w:t xml:space="preserve">ow far </w:t>
      </w:r>
      <w:r>
        <w:t xml:space="preserve">countries </w:t>
      </w:r>
      <w:r w:rsidR="001D4E2A">
        <w:t xml:space="preserve">let the most disadvantaged fall behind is </w:t>
      </w:r>
      <w:r w:rsidR="00814929">
        <w:t xml:space="preserve">evident in </w:t>
      </w:r>
      <w:r w:rsidR="001D4E2A">
        <w:t>countr</w:t>
      </w:r>
      <w:r w:rsidR="00814929">
        <w:t>y</w:t>
      </w:r>
      <w:r w:rsidR="001D4E2A">
        <w:t xml:space="preserve"> rank</w:t>
      </w:r>
      <w:r w:rsidR="00814929">
        <w:t>ings</w:t>
      </w:r>
      <w:r w:rsidR="001D4E2A">
        <w:t xml:space="preserve"> </w:t>
      </w:r>
      <w:r w:rsidR="00325CA0">
        <w:t>f</w:t>
      </w:r>
      <w:r w:rsidR="004347A9">
        <w:t>or</w:t>
      </w:r>
      <w:r w:rsidR="00325CA0">
        <w:t xml:space="preserve"> an education indicator, for instance </w:t>
      </w:r>
      <w:r w:rsidR="001D4E2A">
        <w:t>completion</w:t>
      </w:r>
      <w:r w:rsidR="00325CA0">
        <w:t>,</w:t>
      </w:r>
      <w:r w:rsidR="001D4E2A">
        <w:t xml:space="preserve"> </w:t>
      </w:r>
      <w:r w:rsidR="00325CA0">
        <w:t xml:space="preserve">and the value of that indicator for </w:t>
      </w:r>
      <w:r w:rsidR="001D4E2A">
        <w:t>the most disadvantaged group</w:t>
      </w:r>
      <w:r w:rsidR="00325CA0">
        <w:t xml:space="preserve"> by sex, location and wealth </w:t>
      </w:r>
      <w:r>
        <w:t>(</w:t>
      </w:r>
      <w:r w:rsidR="00325CA0">
        <w:t xml:space="preserve">usually the </w:t>
      </w:r>
      <w:r w:rsidR="001D4E2A">
        <w:t>poor</w:t>
      </w:r>
      <w:r w:rsidR="00325CA0">
        <w:t>est</w:t>
      </w:r>
      <w:r w:rsidR="001D4E2A">
        <w:t xml:space="preserve"> rural </w:t>
      </w:r>
      <w:r w:rsidR="003261DA">
        <w:t>females</w:t>
      </w:r>
      <w:r>
        <w:t>)</w:t>
      </w:r>
      <w:r w:rsidR="001D4E2A">
        <w:t xml:space="preserve">. </w:t>
      </w:r>
      <w:r w:rsidR="006622CB">
        <w:t xml:space="preserve">The average lower secondary education completion rate is around 28% in </w:t>
      </w:r>
      <w:r w:rsidR="001D4E2A">
        <w:t>Côte d’Ivoire</w:t>
      </w:r>
      <w:r w:rsidR="003339C3">
        <w:t xml:space="preserve"> </w:t>
      </w:r>
      <w:r w:rsidR="001D4E2A">
        <w:t>and Rwanda</w:t>
      </w:r>
      <w:r w:rsidR="006622CB">
        <w:t>,</w:t>
      </w:r>
      <w:r w:rsidR="001D4E2A">
        <w:t xml:space="preserve"> </w:t>
      </w:r>
      <w:r w:rsidR="003339C3">
        <w:t>b</w:t>
      </w:r>
      <w:r w:rsidR="001D4E2A">
        <w:t xml:space="preserve">ut while </w:t>
      </w:r>
      <w:commentRangeStart w:id="13"/>
      <w:r w:rsidR="001D4E2A">
        <w:t>completion</w:t>
      </w:r>
      <w:commentRangeEnd w:id="13"/>
      <w:r w:rsidR="005E7CC4">
        <w:rPr>
          <w:rStyle w:val="CommentReference"/>
        </w:rPr>
        <w:commentReference w:id="13"/>
      </w:r>
      <w:r w:rsidR="001D4E2A">
        <w:t xml:space="preserve"> is close to zero among </w:t>
      </w:r>
      <w:commentRangeStart w:id="14"/>
      <w:r w:rsidR="001D4E2A">
        <w:t xml:space="preserve">the most disadvantaged </w:t>
      </w:r>
      <w:commentRangeEnd w:id="14"/>
      <w:r w:rsidR="005E7CC4">
        <w:rPr>
          <w:rStyle w:val="CommentReference"/>
        </w:rPr>
        <w:commentReference w:id="14"/>
      </w:r>
      <w:r w:rsidR="001D4E2A">
        <w:t xml:space="preserve">in the </w:t>
      </w:r>
      <w:r w:rsidR="003339C3">
        <w:t>former</w:t>
      </w:r>
      <w:r w:rsidR="001D4E2A">
        <w:t xml:space="preserve">, </w:t>
      </w:r>
      <w:r w:rsidR="003339C3">
        <w:t xml:space="preserve">the latter </w:t>
      </w:r>
      <w:r w:rsidR="001D4E2A">
        <w:t xml:space="preserve">does better, </w:t>
      </w:r>
      <w:r w:rsidR="006622CB">
        <w:t xml:space="preserve">although </w:t>
      </w:r>
      <w:r w:rsidR="001D4E2A">
        <w:t>still low in absolute terms</w:t>
      </w:r>
      <w:r w:rsidR="003339C3">
        <w:t xml:space="preserve"> (10%)</w:t>
      </w:r>
      <w:r w:rsidR="001D4E2A">
        <w:t xml:space="preserve">. </w:t>
      </w:r>
      <w:commentRangeStart w:id="15"/>
      <w:r w:rsidR="00FE395A">
        <w:t>Completion</w:t>
      </w:r>
      <w:commentRangeEnd w:id="15"/>
      <w:r w:rsidR="005E7CC4">
        <w:rPr>
          <w:rStyle w:val="CommentReference"/>
        </w:rPr>
        <w:commentReference w:id="15"/>
      </w:r>
      <w:r w:rsidR="00FE395A">
        <w:t xml:space="preserve"> is marginally higher in Cameroon (43%) than Cambodia (</w:t>
      </w:r>
      <w:commentRangeStart w:id="16"/>
      <w:r w:rsidR="00FE395A">
        <w:t>40%</w:t>
      </w:r>
      <w:commentRangeEnd w:id="16"/>
      <w:r w:rsidR="005E7CC4">
        <w:rPr>
          <w:rStyle w:val="CommentReference"/>
        </w:rPr>
        <w:commentReference w:id="16"/>
      </w:r>
      <w:r w:rsidR="00FE395A">
        <w:t xml:space="preserve">), but it drops by 41 percentage points among the most disadvantaged in Cameroon, compared with a </w:t>
      </w:r>
      <w:commentRangeStart w:id="17"/>
      <w:proofErr w:type="gramStart"/>
      <w:r w:rsidR="00FE395A">
        <w:t>25</w:t>
      </w:r>
      <w:commentRangeEnd w:id="17"/>
      <w:r w:rsidR="005E7CC4">
        <w:rPr>
          <w:rStyle w:val="CommentReference"/>
        </w:rPr>
        <w:commentReference w:id="17"/>
      </w:r>
      <w:r w:rsidR="00FE395A">
        <w:t xml:space="preserve"> percentage</w:t>
      </w:r>
      <w:proofErr w:type="gramEnd"/>
      <w:r w:rsidR="00FE395A">
        <w:t xml:space="preserve"> point drop in Cambodia. </w:t>
      </w:r>
      <w:commentRangeStart w:id="18"/>
      <w:r w:rsidR="001D4E2A">
        <w:t>Similarly, Nepal do</w:t>
      </w:r>
      <w:r w:rsidR="00FE395A">
        <w:t>es</w:t>
      </w:r>
      <w:r w:rsidR="001D4E2A">
        <w:t xml:space="preserve"> better than the Philippines</w:t>
      </w:r>
      <w:commentRangeEnd w:id="18"/>
      <w:r w:rsidR="0033624C">
        <w:rPr>
          <w:rStyle w:val="CommentReference"/>
        </w:rPr>
        <w:commentReference w:id="18"/>
      </w:r>
      <w:r w:rsidR="001D4E2A">
        <w:t xml:space="preserve"> </w:t>
      </w:r>
      <w:r w:rsidR="00325CA0">
        <w:t>(</w:t>
      </w:r>
      <w:r w:rsidR="00325CA0">
        <w:rPr>
          <w:b/>
        </w:rPr>
        <w:t>Figure 14.2</w:t>
      </w:r>
      <w:r w:rsidR="00325CA0">
        <w:t>)</w:t>
      </w:r>
      <w:r w:rsidR="001D4E2A">
        <w:t>.</w:t>
      </w:r>
    </w:p>
    <w:p w14:paraId="329F7B24" w14:textId="4531DFF8" w:rsidR="001D4E2A" w:rsidRDefault="001D4E2A" w:rsidP="001D4E2A"/>
    <w:p w14:paraId="71D4D6C2" w14:textId="6E3F82DA" w:rsidR="003339C3" w:rsidRDefault="00B41721" w:rsidP="003339C3">
      <w:r>
        <w:t>D</w:t>
      </w:r>
      <w:r w:rsidR="00D26512">
        <w:t>isparit</w:t>
      </w:r>
      <w:r w:rsidR="00E443E1">
        <w:t>y</w:t>
      </w:r>
      <w:r w:rsidR="00D26512">
        <w:t xml:space="preserve"> </w:t>
      </w:r>
      <w:r w:rsidR="003339C3">
        <w:t>by wealth commonly compar</w:t>
      </w:r>
      <w:r w:rsidR="00011EBC">
        <w:t>es</w:t>
      </w:r>
      <w:r w:rsidR="003339C3">
        <w:t xml:space="preserve"> </w:t>
      </w:r>
      <w:r w:rsidR="00D26512">
        <w:t xml:space="preserve">the </w:t>
      </w:r>
      <w:r w:rsidR="003339C3">
        <w:t xml:space="preserve">bottom </w:t>
      </w:r>
      <w:r w:rsidR="00011EBC">
        <w:t xml:space="preserve">and </w:t>
      </w:r>
      <w:r w:rsidR="003339C3">
        <w:t>top 20%</w:t>
      </w:r>
      <w:r w:rsidR="00011EBC">
        <w:t xml:space="preserve"> of households</w:t>
      </w:r>
      <w:r w:rsidR="003339C3">
        <w:t xml:space="preserve">, not of children. </w:t>
      </w:r>
      <w:r>
        <w:t xml:space="preserve">Yet, </w:t>
      </w:r>
      <w:r w:rsidR="00011EBC">
        <w:t xml:space="preserve">in most societies, poorer families have more children, on average: </w:t>
      </w:r>
      <w:r w:rsidR="003339C3">
        <w:t xml:space="preserve">the poorest 20% of households </w:t>
      </w:r>
      <w:r w:rsidR="00D26512">
        <w:t xml:space="preserve">tend to have </w:t>
      </w:r>
      <w:r w:rsidR="003339C3">
        <w:t xml:space="preserve">more than </w:t>
      </w:r>
      <w:r w:rsidR="00011EBC">
        <w:t>one-</w:t>
      </w:r>
      <w:r w:rsidR="003339C3">
        <w:t xml:space="preserve">fifth of all children. </w:t>
      </w:r>
      <w:r w:rsidR="00011EBC">
        <w:t>I</w:t>
      </w:r>
      <w:r w:rsidR="005D2DA1">
        <w:t>n India</w:t>
      </w:r>
      <w:r w:rsidR="00011EBC">
        <w:t>,</w:t>
      </w:r>
      <w:r w:rsidR="005D2DA1">
        <w:t xml:space="preserve"> the poorest 20% of households have 25% of all children, </w:t>
      </w:r>
      <w:r w:rsidR="00C82A63">
        <w:t xml:space="preserve">compared with 15% </w:t>
      </w:r>
      <w:r w:rsidR="00AD5B78">
        <w:t>for</w:t>
      </w:r>
      <w:r w:rsidR="00C82A63">
        <w:t xml:space="preserve"> </w:t>
      </w:r>
      <w:r w:rsidR="005D2DA1">
        <w:t>the richest</w:t>
      </w:r>
      <w:r w:rsidR="00851CEC">
        <w:t xml:space="preserve"> </w:t>
      </w:r>
      <w:r w:rsidR="005D2DA1">
        <w:t>(</w:t>
      </w:r>
      <w:r w:rsidR="005D2DA1">
        <w:rPr>
          <w:b/>
        </w:rPr>
        <w:t>Figure 14.3</w:t>
      </w:r>
      <w:r w:rsidR="005D2DA1">
        <w:t>).</w:t>
      </w:r>
      <w:r w:rsidR="00FE395A">
        <w:t xml:space="preserve"> </w:t>
      </w:r>
      <w:r w:rsidR="000728A7">
        <w:t xml:space="preserve">In effect, </w:t>
      </w:r>
      <w:r w:rsidR="003339C3">
        <w:t xml:space="preserve">the poorest </w:t>
      </w:r>
      <w:r w:rsidR="005D2DA1">
        <w:t xml:space="preserve">and </w:t>
      </w:r>
      <w:r w:rsidR="003339C3">
        <w:t xml:space="preserve">richest 20% </w:t>
      </w:r>
      <w:r w:rsidR="005D2DA1">
        <w:t xml:space="preserve">of children </w:t>
      </w:r>
      <w:r w:rsidR="00851CEC">
        <w:t>are</w:t>
      </w:r>
      <w:r w:rsidR="005D2DA1">
        <w:t xml:space="preserve"> compared in Liberia</w:t>
      </w:r>
      <w:r w:rsidR="00851CEC">
        <w:t xml:space="preserve"> vs</w:t>
      </w:r>
      <w:r w:rsidR="003339C3">
        <w:t xml:space="preserve"> the </w:t>
      </w:r>
      <w:r w:rsidR="005D2DA1">
        <w:t xml:space="preserve">poorest </w:t>
      </w:r>
      <w:r w:rsidR="003339C3">
        <w:t xml:space="preserve">25% </w:t>
      </w:r>
      <w:r w:rsidR="005D2DA1">
        <w:t xml:space="preserve">and richest </w:t>
      </w:r>
      <w:r w:rsidR="003339C3">
        <w:t xml:space="preserve">15% in </w:t>
      </w:r>
      <w:r w:rsidR="005D2DA1">
        <w:t>Myanmar</w:t>
      </w:r>
      <w:r w:rsidR="003339C3">
        <w:t xml:space="preserve">. </w:t>
      </w:r>
      <w:r>
        <w:t>W</w:t>
      </w:r>
      <w:r w:rsidR="003339C3">
        <w:t xml:space="preserve">hether the </w:t>
      </w:r>
      <w:r w:rsidR="005D2DA1">
        <w:t xml:space="preserve">attendance or completion </w:t>
      </w:r>
      <w:r w:rsidR="003339C3">
        <w:t xml:space="preserve">gap </w:t>
      </w:r>
      <w:r w:rsidR="000728A7">
        <w:t xml:space="preserve">by wealth </w:t>
      </w:r>
      <w:r w:rsidR="005D2DA1">
        <w:t>is under</w:t>
      </w:r>
      <w:r w:rsidR="002D7A58">
        <w:t>estimated</w:t>
      </w:r>
      <w:r w:rsidR="005D2DA1">
        <w:t xml:space="preserve"> or overestimated </w:t>
      </w:r>
      <w:r w:rsidR="003339C3">
        <w:t xml:space="preserve">is unclear. It </w:t>
      </w:r>
      <w:r w:rsidR="005D2DA1">
        <w:t xml:space="preserve">depends on whether </w:t>
      </w:r>
      <w:r w:rsidR="003339C3">
        <w:t xml:space="preserve">the poorest are less poor than </w:t>
      </w:r>
      <w:r w:rsidR="005D2DA1">
        <w:t>thought</w:t>
      </w:r>
      <w:r w:rsidR="003339C3">
        <w:t xml:space="preserve"> </w:t>
      </w:r>
      <w:r w:rsidR="005D2DA1">
        <w:t xml:space="preserve">(underestimation) </w:t>
      </w:r>
      <w:r w:rsidR="003339C3">
        <w:t xml:space="preserve">or the richest are </w:t>
      </w:r>
      <w:r w:rsidR="005D2DA1">
        <w:t xml:space="preserve">richer </w:t>
      </w:r>
      <w:r w:rsidR="003339C3">
        <w:t xml:space="preserve">than </w:t>
      </w:r>
      <w:r w:rsidR="005D2DA1">
        <w:t>thought (overestimation)</w:t>
      </w:r>
      <w:r w:rsidR="003339C3">
        <w:t xml:space="preserve">. </w:t>
      </w:r>
      <w:r>
        <w:t>C</w:t>
      </w:r>
      <w:r w:rsidR="003339C3">
        <w:t xml:space="preserve">ross-country comparisons are </w:t>
      </w:r>
      <w:r w:rsidR="002D7A58">
        <w:t xml:space="preserve">similarly </w:t>
      </w:r>
      <w:r w:rsidR="003339C3">
        <w:t>distorted if compar</w:t>
      </w:r>
      <w:r w:rsidR="002D7A58">
        <w:t>ing</w:t>
      </w:r>
      <w:r w:rsidR="003339C3">
        <w:t xml:space="preserve"> the poorest 20% of children in one with the poorest 25% in another.</w:t>
      </w:r>
    </w:p>
    <w:p w14:paraId="256A15D8" w14:textId="1992CE9B" w:rsidR="003339C3" w:rsidRDefault="003339C3" w:rsidP="001D4E2A"/>
    <w:p w14:paraId="2B43DF28" w14:textId="0DEA539B" w:rsidR="001D4E2A" w:rsidRDefault="001D4E2A" w:rsidP="001D4E2A">
      <w:pPr>
        <w:pStyle w:val="TableTitle"/>
      </w:pPr>
      <w:r>
        <w:t xml:space="preserve">Figure </w:t>
      </w:r>
      <w:r w:rsidR="003339C3">
        <w:t>14.2</w:t>
      </w:r>
      <w:r>
        <w:t xml:space="preserve">: </w:t>
      </w:r>
      <w:r w:rsidRPr="000A41EA">
        <w:t xml:space="preserve">Countries </w:t>
      </w:r>
      <w:r w:rsidR="003339C3">
        <w:t>with similar education indicator average</w:t>
      </w:r>
      <w:r w:rsidR="002D7A58">
        <w:t>s</w:t>
      </w:r>
      <w:r w:rsidR="003339C3">
        <w:t xml:space="preserve"> may </w:t>
      </w:r>
      <w:r w:rsidRPr="000A41EA">
        <w:t>differ</w:t>
      </w:r>
      <w:r w:rsidR="003339C3">
        <w:t xml:space="preserve"> </w:t>
      </w:r>
      <w:r w:rsidR="002D7A58">
        <w:t>in</w:t>
      </w:r>
      <w:r>
        <w:t xml:space="preserve"> those </w:t>
      </w:r>
      <w:r w:rsidR="002D7A58">
        <w:t xml:space="preserve">left </w:t>
      </w:r>
      <w:r>
        <w:t>furthest behind</w:t>
      </w:r>
    </w:p>
    <w:p w14:paraId="65D4DB85" w14:textId="3C5CFF78" w:rsidR="001D4E2A" w:rsidRDefault="00325CA0" w:rsidP="001D4E2A">
      <w:pPr>
        <w:pStyle w:val="TableSubtitle"/>
      </w:pPr>
      <w:r>
        <w:t>Country rank</w:t>
      </w:r>
      <w:r w:rsidR="002E0617">
        <w:t>ing</w:t>
      </w:r>
      <w:r>
        <w:t xml:space="preserve"> </w:t>
      </w:r>
      <w:r w:rsidR="002E0617">
        <w:t>in</w:t>
      </w:r>
      <w:r w:rsidR="00FE395A">
        <w:t xml:space="preserve"> </w:t>
      </w:r>
      <w:r>
        <w:t xml:space="preserve">lower secondary </w:t>
      </w:r>
      <w:r w:rsidR="00A26406">
        <w:t xml:space="preserve">education </w:t>
      </w:r>
      <w:r>
        <w:t>completion rate</w:t>
      </w:r>
      <w:r w:rsidR="009C3897">
        <w:t>s</w:t>
      </w:r>
      <w:r w:rsidR="00FE395A">
        <w:t xml:space="preserve"> for the national average and </w:t>
      </w:r>
      <w:commentRangeStart w:id="19"/>
      <w:r w:rsidR="00FE395A">
        <w:t>most disadvantaged group</w:t>
      </w:r>
      <w:commentRangeEnd w:id="19"/>
      <w:r w:rsidR="002334E7">
        <w:rPr>
          <w:rStyle w:val="CommentReference"/>
          <w:i w:val="0"/>
        </w:rPr>
        <w:commentReference w:id="19"/>
      </w:r>
      <w:r>
        <w:t xml:space="preserve">, </w:t>
      </w:r>
      <w:r w:rsidR="00A26406">
        <w:t xml:space="preserve">selected countries, </w:t>
      </w:r>
      <w:r w:rsidRPr="00325CA0">
        <w:rPr>
          <w:highlight w:val="yellow"/>
        </w:rPr>
        <w:t>2013</w:t>
      </w:r>
      <w:r w:rsidRPr="00325CA0">
        <w:rPr>
          <w:rFonts w:cs="Times New Roman"/>
          <w:highlight w:val="yellow"/>
        </w:rPr>
        <w:t>–</w:t>
      </w:r>
      <w:r w:rsidRPr="00325CA0">
        <w:rPr>
          <w:highlight w:val="yellow"/>
        </w:rPr>
        <w:t>18</w:t>
      </w:r>
    </w:p>
    <w:p w14:paraId="5357C13F" w14:textId="62ACFFC9" w:rsidR="001D4E2A" w:rsidRDefault="00FE395A" w:rsidP="00325CA0">
      <w:r>
        <w:rPr>
          <w:noProof/>
          <w:lang w:val="fr-FR" w:eastAsia="fr-FR"/>
        </w:rPr>
        <w:lastRenderedPageBreak/>
        <w:drawing>
          <wp:inline distT="0" distB="0" distL="0" distR="0" wp14:anchorId="77EE5434" wp14:editId="003DECAB">
            <wp:extent cx="3726180" cy="7749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7749540"/>
                    </a:xfrm>
                    <a:prstGeom prst="rect">
                      <a:avLst/>
                    </a:prstGeom>
                    <a:noFill/>
                  </pic:spPr>
                </pic:pic>
              </a:graphicData>
            </a:graphic>
          </wp:inline>
        </w:drawing>
      </w:r>
    </w:p>
    <w:p w14:paraId="54DEA7C1" w14:textId="55431BD6" w:rsidR="00FE395A" w:rsidRDefault="00FE395A" w:rsidP="00FE395A">
      <w:pPr>
        <w:pStyle w:val="TableNoteText"/>
      </w:pPr>
      <w:r>
        <w:rPr>
          <w:rStyle w:val="TableNoteChar"/>
        </w:rPr>
        <w:t>Not</w:t>
      </w:r>
      <w:r w:rsidRPr="00EA5429">
        <w:rPr>
          <w:rStyle w:val="TableNoteChar"/>
        </w:rPr>
        <w:t>e</w:t>
      </w:r>
      <w:r w:rsidRPr="00B41721">
        <w:rPr>
          <w:i/>
          <w:iCs/>
        </w:rPr>
        <w:t>:</w:t>
      </w:r>
      <w:r>
        <w:t xml:space="preserve"> </w:t>
      </w:r>
      <w:commentRangeStart w:id="20"/>
      <w:r>
        <w:t>The most disadvantaged group is defined in terms of sex, location and wealth.</w:t>
      </w:r>
      <w:commentRangeEnd w:id="20"/>
      <w:r w:rsidR="002334E7">
        <w:rPr>
          <w:rStyle w:val="CommentReference"/>
          <w:noProof w:val="0"/>
          <w:lang w:eastAsia="en-US"/>
        </w:rPr>
        <w:commentReference w:id="20"/>
      </w:r>
    </w:p>
    <w:p w14:paraId="689D5CDC" w14:textId="77777777" w:rsidR="001D4E2A" w:rsidRDefault="001D4E2A" w:rsidP="001D4E2A">
      <w:pPr>
        <w:pStyle w:val="TableNoteText"/>
      </w:pPr>
      <w:r w:rsidRPr="00EA5429">
        <w:rPr>
          <w:rStyle w:val="TableNoteChar"/>
        </w:rPr>
        <w:t>Source</w:t>
      </w:r>
      <w:r w:rsidRPr="00B41721">
        <w:rPr>
          <w:i/>
          <w:iCs/>
        </w:rPr>
        <w:t>:</w:t>
      </w:r>
      <w:r>
        <w:t xml:space="preserve"> World Inequality Database on Education.</w:t>
      </w:r>
    </w:p>
    <w:p w14:paraId="78004EFE" w14:textId="77777777" w:rsidR="001D4E2A" w:rsidRDefault="001D4E2A" w:rsidP="001D4E2A"/>
    <w:p w14:paraId="60B7D70B" w14:textId="276ED075" w:rsidR="001D4E2A" w:rsidRDefault="001D4E2A" w:rsidP="001D4E2A">
      <w:pPr>
        <w:pStyle w:val="TableTitle"/>
      </w:pPr>
      <w:r>
        <w:t xml:space="preserve">Figure </w:t>
      </w:r>
      <w:r w:rsidR="00C06CA6">
        <w:t>14.</w:t>
      </w:r>
      <w:r>
        <w:t xml:space="preserve">3: The poorest 20% of households </w:t>
      </w:r>
      <w:r w:rsidR="005D2DA1">
        <w:t xml:space="preserve">have </w:t>
      </w:r>
      <w:r>
        <w:t>more than the poorest</w:t>
      </w:r>
      <w:r w:rsidR="005D2DA1">
        <w:t xml:space="preserve"> </w:t>
      </w:r>
      <w:r>
        <w:t xml:space="preserve">20% of children </w:t>
      </w:r>
    </w:p>
    <w:p w14:paraId="07C1AEC5" w14:textId="5F78CAA0" w:rsidR="001D4E2A" w:rsidRDefault="001D4E2A" w:rsidP="001D4E2A">
      <w:pPr>
        <w:pStyle w:val="TableSubtitle"/>
      </w:pPr>
      <w:r>
        <w:t>Percentage of population under age 18</w:t>
      </w:r>
      <w:r w:rsidR="005D2DA1">
        <w:t>,</w:t>
      </w:r>
      <w:r>
        <w:t xml:space="preserve"> </w:t>
      </w:r>
      <w:r w:rsidR="005D2DA1">
        <w:t xml:space="preserve">by </w:t>
      </w:r>
      <w:r>
        <w:t xml:space="preserve">household wealth quintile, </w:t>
      </w:r>
      <w:r w:rsidR="005D2DA1">
        <w:t>selected</w:t>
      </w:r>
      <w:r>
        <w:t xml:space="preserve"> countr</w:t>
      </w:r>
      <w:r w:rsidR="005D2DA1">
        <w:t xml:space="preserve">ies, </w:t>
      </w:r>
      <w:r w:rsidR="005D2DA1" w:rsidRPr="00325CA0">
        <w:rPr>
          <w:highlight w:val="yellow"/>
        </w:rPr>
        <w:t>2013</w:t>
      </w:r>
      <w:r w:rsidR="005D2DA1" w:rsidRPr="00325CA0">
        <w:rPr>
          <w:rFonts w:cs="Times New Roman"/>
          <w:highlight w:val="yellow"/>
        </w:rPr>
        <w:t>–</w:t>
      </w:r>
      <w:r w:rsidR="005D2DA1" w:rsidRPr="00325CA0">
        <w:rPr>
          <w:highlight w:val="yellow"/>
        </w:rPr>
        <w:t>18</w:t>
      </w:r>
    </w:p>
    <w:p w14:paraId="2C5A7304" w14:textId="3903515C" w:rsidR="001D4E2A" w:rsidRDefault="005D2DA1" w:rsidP="001D4E2A">
      <w:r>
        <w:rPr>
          <w:noProof/>
          <w:lang w:val="fr-FR" w:eastAsia="fr-FR"/>
        </w:rPr>
        <w:lastRenderedPageBreak/>
        <w:drawing>
          <wp:inline distT="0" distB="0" distL="0" distR="0" wp14:anchorId="3A18163D" wp14:editId="4F550BC4">
            <wp:extent cx="6145200" cy="4975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5200" cy="4975200"/>
                    </a:xfrm>
                    <a:prstGeom prst="rect">
                      <a:avLst/>
                    </a:prstGeom>
                    <a:noFill/>
                  </pic:spPr>
                </pic:pic>
              </a:graphicData>
            </a:graphic>
          </wp:inline>
        </w:drawing>
      </w:r>
    </w:p>
    <w:p w14:paraId="24FB23D1" w14:textId="01F755B9" w:rsidR="001D4E2A" w:rsidRDefault="001D4E2A" w:rsidP="001D4E2A">
      <w:pPr>
        <w:pStyle w:val="TableNoteText"/>
      </w:pPr>
      <w:r w:rsidRPr="00EA5429">
        <w:rPr>
          <w:rStyle w:val="TableNoteChar"/>
        </w:rPr>
        <w:t>Source</w:t>
      </w:r>
      <w:r w:rsidRPr="00B41721">
        <w:rPr>
          <w:i/>
          <w:iCs/>
        </w:rPr>
        <w:t>:</w:t>
      </w:r>
      <w:r>
        <w:t xml:space="preserve"> </w:t>
      </w:r>
      <w:r w:rsidR="005D2DA1">
        <w:t>GEM Report team analysis based on Demographic and Health Surveys</w:t>
      </w:r>
      <w:r>
        <w:t>.</w:t>
      </w:r>
    </w:p>
    <w:p w14:paraId="5199C7B7" w14:textId="77777777" w:rsidR="001D4E2A" w:rsidRDefault="001D4E2A" w:rsidP="001D4E2A"/>
    <w:p w14:paraId="1EBF09F7" w14:textId="7B081C6F" w:rsidR="00092B28" w:rsidRDefault="008D18E9" w:rsidP="00092B28">
      <w:r>
        <w:t>T</w:t>
      </w:r>
      <w:r w:rsidR="00092B28">
        <w:t>he most marginalized groups</w:t>
      </w:r>
      <w:r w:rsidR="009C427B">
        <w:t xml:space="preserve"> </w:t>
      </w:r>
      <w:r w:rsidR="00CD3599">
        <w:t xml:space="preserve">with intersecting </w:t>
      </w:r>
      <w:r w:rsidR="00092B28">
        <w:t xml:space="preserve">disadvantage suffer the worst </w:t>
      </w:r>
      <w:commentRangeStart w:id="21"/>
      <w:r w:rsidR="00092B28">
        <w:t xml:space="preserve">education </w:t>
      </w:r>
      <w:r w:rsidR="009C427B">
        <w:t>poverty</w:t>
      </w:r>
      <w:commentRangeEnd w:id="21"/>
      <w:r w:rsidR="004522B3">
        <w:rPr>
          <w:rStyle w:val="CommentReference"/>
        </w:rPr>
        <w:commentReference w:id="21"/>
      </w:r>
      <w:r>
        <w:t>,</w:t>
      </w:r>
      <w:r w:rsidR="00092B28">
        <w:t xml:space="preserve"> </w:t>
      </w:r>
      <w:r>
        <w:t xml:space="preserve">but data </w:t>
      </w:r>
      <w:r w:rsidR="00092B28">
        <w:t xml:space="preserve">are scarce. </w:t>
      </w:r>
      <w:r>
        <w:t xml:space="preserve">Survey sample frames </w:t>
      </w:r>
      <w:r w:rsidR="00092B28">
        <w:t>may not capture</w:t>
      </w:r>
      <w:r w:rsidR="00CD3599">
        <w:t xml:space="preserve"> them</w:t>
      </w:r>
      <w:r w:rsidR="00092B28">
        <w:t xml:space="preserve">, as </w:t>
      </w:r>
      <w:r w:rsidR="00E209A4">
        <w:t xml:space="preserve">with </w:t>
      </w:r>
      <w:r w:rsidR="00092B28">
        <w:t xml:space="preserve">street children or nomads. Even when </w:t>
      </w:r>
      <w:r w:rsidR="00E209A4">
        <w:t>included</w:t>
      </w:r>
      <w:r w:rsidR="00092B28">
        <w:t xml:space="preserve">, they may be </w:t>
      </w:r>
      <w:r w:rsidR="00E209A4">
        <w:t xml:space="preserve">difficult </w:t>
      </w:r>
      <w:r w:rsidR="00092B28">
        <w:t xml:space="preserve">to identify, as </w:t>
      </w:r>
      <w:r w:rsidR="00E209A4">
        <w:t xml:space="preserve">with </w:t>
      </w:r>
      <w:r w:rsidR="00092B28">
        <w:t>indigenous groups (</w:t>
      </w:r>
      <w:r w:rsidR="00092B28">
        <w:rPr>
          <w:b/>
        </w:rPr>
        <w:t>Focus 14.2</w:t>
      </w:r>
      <w:r w:rsidR="00092B28">
        <w:t xml:space="preserve">). </w:t>
      </w:r>
      <w:r w:rsidR="00E209A4">
        <w:t xml:space="preserve">Moreover, </w:t>
      </w:r>
      <w:r w:rsidR="009C427B">
        <w:t>t</w:t>
      </w:r>
      <w:r w:rsidR="00092B28">
        <w:t xml:space="preserve">ools focused on these groups may not align with education indicator definitions, as </w:t>
      </w:r>
      <w:r w:rsidR="00E209A4">
        <w:t xml:space="preserve">with </w:t>
      </w:r>
      <w:r w:rsidR="00092B28">
        <w:t>the new questions capturing disability (</w:t>
      </w:r>
      <w:r w:rsidR="00092B28">
        <w:rPr>
          <w:b/>
        </w:rPr>
        <w:t>Box 14.1</w:t>
      </w:r>
      <w:r w:rsidR="00092B28">
        <w:t>).</w:t>
      </w:r>
    </w:p>
    <w:p w14:paraId="21EE1024" w14:textId="77777777" w:rsidR="00092B28" w:rsidRDefault="00092B28" w:rsidP="00092B28"/>
    <w:p w14:paraId="2E1C266D" w14:textId="7D0DCA35" w:rsidR="005D2DA1" w:rsidRDefault="00176E7C" w:rsidP="009C427B">
      <w:r>
        <w:t>T</w:t>
      </w:r>
      <w:r w:rsidR="005D2DA1">
        <w:t>o monitor inclusion</w:t>
      </w:r>
      <w:r w:rsidR="00FE395A">
        <w:t xml:space="preserve"> in learning</w:t>
      </w:r>
      <w:r w:rsidR="005D2DA1">
        <w:t xml:space="preserve">, </w:t>
      </w:r>
      <w:r>
        <w:t>n</w:t>
      </w:r>
      <w:r w:rsidR="009C427B">
        <w:t xml:space="preserve">ational and cross-national </w:t>
      </w:r>
      <w:r w:rsidR="005D2DA1">
        <w:t xml:space="preserve">learning assessments </w:t>
      </w:r>
      <w:r>
        <w:t>must be inclusive</w:t>
      </w:r>
      <w:r w:rsidR="009C427B">
        <w:t xml:space="preserve">. In 2019, the Technical Cooperation Group </w:t>
      </w:r>
      <w:r w:rsidR="00FE395A">
        <w:t xml:space="preserve">on SDG 4 indicators </w:t>
      </w:r>
      <w:r w:rsidR="009C427B">
        <w:t xml:space="preserve">decided SDG thematic indicator 4.5.2 </w:t>
      </w:r>
      <w:r>
        <w:t>(</w:t>
      </w:r>
      <w:r w:rsidR="009C427B">
        <w:t xml:space="preserve">percentage of </w:t>
      </w:r>
      <w:r>
        <w:t xml:space="preserve">primary </w:t>
      </w:r>
      <w:r w:rsidR="00CD3599">
        <w:t>education</w:t>
      </w:r>
      <w:r>
        <w:t xml:space="preserve"> </w:t>
      </w:r>
      <w:r w:rsidR="009C427B">
        <w:t>students whose first or home language is the language of instruction</w:t>
      </w:r>
      <w:r>
        <w:t>)</w:t>
      </w:r>
      <w:r w:rsidR="009C427B">
        <w:t xml:space="preserve"> can </w:t>
      </w:r>
      <w:r>
        <w:t xml:space="preserve">be </w:t>
      </w:r>
      <w:r w:rsidR="009C427B">
        <w:t xml:space="preserve">reported based on </w:t>
      </w:r>
      <w:r w:rsidR="008B4F4B">
        <w:t>information on language used in assessments</w:t>
      </w:r>
      <w:r w:rsidR="009C427B">
        <w:t xml:space="preserve"> until </w:t>
      </w:r>
      <w:r w:rsidR="008B4F4B">
        <w:t xml:space="preserve">information </w:t>
      </w:r>
      <w:r w:rsidR="009C427B">
        <w:t>on language of instruction become</w:t>
      </w:r>
      <w:r w:rsidR="008B4F4B">
        <w:t>s</w:t>
      </w:r>
      <w:r w:rsidR="009C427B">
        <w:t xml:space="preserve"> available.</w:t>
      </w:r>
      <w:r w:rsidR="005D2DA1">
        <w:t xml:space="preserve"> </w:t>
      </w:r>
      <w:r w:rsidR="002B5569">
        <w:t xml:space="preserve">Data on </w:t>
      </w:r>
      <w:r w:rsidR="005D2DA1">
        <w:t>many other education indicators are collected using survey instruments whose accessibility is poorly documented or studied. In practice, survey</w:t>
      </w:r>
      <w:r w:rsidR="006428F4">
        <w:t>s</w:t>
      </w:r>
      <w:r w:rsidR="005D2DA1">
        <w:t xml:space="preserve"> may not be available in a language respondent</w:t>
      </w:r>
      <w:r w:rsidR="006428F4">
        <w:t>s</w:t>
      </w:r>
      <w:r w:rsidR="005D2DA1">
        <w:t xml:space="preserve"> or</w:t>
      </w:r>
      <w:r w:rsidR="006428F4">
        <w:t xml:space="preserve"> </w:t>
      </w:r>
      <w:r w:rsidR="008B4F4B">
        <w:t>enumerators</w:t>
      </w:r>
      <w:r w:rsidR="005D2DA1">
        <w:t xml:space="preserve"> fully understand, compromising data quality</w:t>
      </w:r>
      <w:r w:rsidR="009C427B">
        <w:t xml:space="preserve"> (</w:t>
      </w:r>
      <w:r w:rsidR="009C427B">
        <w:rPr>
          <w:b/>
        </w:rPr>
        <w:t>Box 14.2</w:t>
      </w:r>
      <w:r w:rsidR="009C427B">
        <w:t>)</w:t>
      </w:r>
      <w:r w:rsidR="005D2DA1">
        <w:t xml:space="preserve">. </w:t>
      </w:r>
    </w:p>
    <w:p w14:paraId="086B012F" w14:textId="0C190AD8" w:rsidR="00092B28" w:rsidRDefault="00092B28" w:rsidP="001D4E2A"/>
    <w:p w14:paraId="1846B03B" w14:textId="3C148889" w:rsidR="001D4E2A" w:rsidRDefault="001D4E2A" w:rsidP="00AE5E48">
      <w:pPr>
        <w:pStyle w:val="TableTitle"/>
      </w:pPr>
      <w:bookmarkStart w:id="22" w:name="box-14.1-cfm-cliff-edge-at-18"/>
      <w:bookmarkStart w:id="23" w:name="_Toc27753465"/>
      <w:r>
        <w:t xml:space="preserve">Box 14.1: </w:t>
      </w:r>
      <w:bookmarkEnd w:id="22"/>
      <w:bookmarkEnd w:id="23"/>
      <w:r w:rsidR="00AE5E48">
        <w:t>Discontinuity in disability definitions can affect education indicators</w:t>
      </w:r>
    </w:p>
    <w:p w14:paraId="6AE39881" w14:textId="77777777" w:rsidR="001D4E2A" w:rsidRDefault="001D4E2A" w:rsidP="001D4E2A"/>
    <w:p w14:paraId="26EFAF6C" w14:textId="48664A3D" w:rsidR="0014428E" w:rsidRDefault="0014428E" w:rsidP="0014428E">
      <w:r>
        <w:t xml:space="preserve">The sixth round of the UNICEF Multiple Indicators Cluster Survey (MICS) is the first to use the best practice in disability measurement, </w:t>
      </w:r>
      <w:r w:rsidR="001D4E2A">
        <w:t xml:space="preserve">the Washington Group </w:t>
      </w:r>
      <w:r>
        <w:t xml:space="preserve">Short Set of Questions, which is based on functional difficulties </w:t>
      </w:r>
      <w:r w:rsidRPr="00205536">
        <w:t xml:space="preserve">(see </w:t>
      </w:r>
      <w:r w:rsidRPr="00205536">
        <w:rPr>
          <w:b/>
          <w:bCs/>
        </w:rPr>
        <w:t>Chapter 3</w:t>
      </w:r>
      <w:r w:rsidRPr="00205536">
        <w:t>)</w:t>
      </w:r>
      <w:r w:rsidR="001D4E2A" w:rsidRPr="00205536">
        <w:t>.</w:t>
      </w:r>
      <w:r w:rsidR="001D4E2A">
        <w:t xml:space="preserve"> Part of </w:t>
      </w:r>
      <w:r w:rsidR="00E633DA">
        <w:t xml:space="preserve">its </w:t>
      </w:r>
      <w:r w:rsidR="001D4E2A">
        <w:t xml:space="preserve">sophistication is </w:t>
      </w:r>
      <w:r w:rsidR="00E633DA">
        <w:t>consider</w:t>
      </w:r>
      <w:r w:rsidR="002D16BD">
        <w:t>at</w:t>
      </w:r>
      <w:r w:rsidR="0010710A">
        <w:t>ion</w:t>
      </w:r>
      <w:r w:rsidR="002D16BD">
        <w:t xml:space="preserve"> </w:t>
      </w:r>
      <w:r w:rsidR="0010710A">
        <w:t xml:space="preserve">of </w:t>
      </w:r>
      <w:r w:rsidR="001D4E2A">
        <w:t xml:space="preserve">age-appropriate functional domains. </w:t>
      </w:r>
      <w:r>
        <w:t xml:space="preserve">The </w:t>
      </w:r>
      <w:r w:rsidR="001D4E2A">
        <w:t xml:space="preserve">standard </w:t>
      </w:r>
      <w:r>
        <w:t xml:space="preserve">Washington Group </w:t>
      </w:r>
      <w:r w:rsidR="001D4E2A">
        <w:t xml:space="preserve">questions underestimate the prevalence of </w:t>
      </w:r>
      <w:r w:rsidR="00E633DA">
        <w:t xml:space="preserve">child </w:t>
      </w:r>
      <w:r w:rsidR="001D4E2A">
        <w:t>disability by omitting functions relevant t</w:t>
      </w:r>
      <w:r w:rsidR="002F02D0">
        <w:t>o</w:t>
      </w:r>
      <w:r w:rsidR="001D4E2A">
        <w:t xml:space="preserve"> their life stage. The </w:t>
      </w:r>
      <w:r w:rsidR="00027FF5">
        <w:t xml:space="preserve">Module on </w:t>
      </w:r>
      <w:r w:rsidR="001D4E2A">
        <w:t xml:space="preserve">Child </w:t>
      </w:r>
      <w:r w:rsidR="001D4E2A">
        <w:lastRenderedPageBreak/>
        <w:t>Functioning implemented in MICS</w:t>
      </w:r>
      <w:r>
        <w:t xml:space="preserve"> </w:t>
      </w:r>
      <w:r w:rsidR="001D4E2A">
        <w:t>6 overcome</w:t>
      </w:r>
      <w:r w:rsidR="00015166">
        <w:t>s</w:t>
      </w:r>
      <w:r w:rsidR="001D4E2A">
        <w:t xml:space="preserve"> this </w:t>
      </w:r>
      <w:r w:rsidR="00015166">
        <w:t>by</w:t>
      </w:r>
      <w:r w:rsidR="002D16BD">
        <w:t xml:space="preserve"> </w:t>
      </w:r>
      <w:r w:rsidR="001D4E2A">
        <w:t>appl</w:t>
      </w:r>
      <w:r w:rsidR="002D16BD">
        <w:t>ying</w:t>
      </w:r>
      <w:r w:rsidR="001D4E2A">
        <w:t xml:space="preserve"> different disability measures </w:t>
      </w:r>
      <w:r w:rsidR="00015166">
        <w:t xml:space="preserve">for </w:t>
      </w:r>
      <w:r w:rsidR="001D4E2A">
        <w:t xml:space="preserve">children under </w:t>
      </w:r>
      <w:r w:rsidR="00015166">
        <w:t xml:space="preserve">age </w:t>
      </w:r>
      <w:r w:rsidR="001D4E2A">
        <w:t>5</w:t>
      </w:r>
      <w:r w:rsidR="008B4F4B">
        <w:t xml:space="preserve"> and</w:t>
      </w:r>
      <w:r w:rsidR="001D4E2A">
        <w:t xml:space="preserve"> those aged 5 to 17 </w:t>
      </w:r>
      <w:r w:rsidR="008B4F4B">
        <w:t xml:space="preserve">than for adults </w:t>
      </w:r>
      <w:r w:rsidR="00015166">
        <w:t xml:space="preserve">age </w:t>
      </w:r>
      <w:r w:rsidR="001D4E2A">
        <w:t xml:space="preserve">18 and </w:t>
      </w:r>
      <w:r>
        <w:t>above</w:t>
      </w:r>
      <w:r w:rsidR="001D4E2A">
        <w:t>.</w:t>
      </w:r>
    </w:p>
    <w:p w14:paraId="5699033A" w14:textId="77777777" w:rsidR="0014428E" w:rsidRDefault="0014428E" w:rsidP="001D4E2A"/>
    <w:p w14:paraId="00DC0AF1" w14:textId="47EB6DDF" w:rsidR="0014428E" w:rsidRDefault="001E2298" w:rsidP="001D4E2A">
      <w:r>
        <w:t xml:space="preserve">Yet </w:t>
      </w:r>
      <w:r w:rsidR="002F02D0">
        <w:t xml:space="preserve">age does not determine </w:t>
      </w:r>
      <w:r>
        <w:t>s</w:t>
      </w:r>
      <w:r w:rsidR="001D4E2A">
        <w:t xml:space="preserve">ome functional </w:t>
      </w:r>
      <w:r w:rsidR="008B4F4B">
        <w:t>domains</w:t>
      </w:r>
      <w:r w:rsidR="001D4E2A">
        <w:t>. The appropriate meaning of disability</w:t>
      </w:r>
      <w:r>
        <w:t xml:space="preserve"> </w:t>
      </w:r>
      <w:r w:rsidR="001D4E2A">
        <w:t xml:space="preserve">does not change on </w:t>
      </w:r>
      <w:r w:rsidR="002F02D0">
        <w:t xml:space="preserve">turning </w:t>
      </w:r>
      <w:r w:rsidR="005A1B73">
        <w:t xml:space="preserve">age </w:t>
      </w:r>
      <w:r w:rsidR="0014428E">
        <w:t>18</w:t>
      </w:r>
      <w:r w:rsidR="001D4E2A">
        <w:t xml:space="preserve">. </w:t>
      </w:r>
      <w:r w:rsidR="008A4BA0">
        <w:t>C</w:t>
      </w:r>
      <w:r w:rsidR="001D4E2A">
        <w:t xml:space="preserve">hanges in relevant domains </w:t>
      </w:r>
      <w:r w:rsidR="008A4BA0">
        <w:t xml:space="preserve">may </w:t>
      </w:r>
      <w:r w:rsidR="001D4E2A">
        <w:t xml:space="preserve">occur slowly, as they relate to developmental stages for which age is a proxy. Others </w:t>
      </w:r>
      <w:r w:rsidR="008A4BA0">
        <w:t>may</w:t>
      </w:r>
      <w:r w:rsidR="001D4E2A">
        <w:t xml:space="preserve"> change suddenly</w:t>
      </w:r>
      <w:r w:rsidR="0014428E">
        <w:t xml:space="preserve"> </w:t>
      </w:r>
      <w:r w:rsidR="001D4E2A">
        <w:t xml:space="preserve">in response to </w:t>
      </w:r>
      <w:r w:rsidR="008A4BA0">
        <w:t xml:space="preserve">situational </w:t>
      </w:r>
      <w:r w:rsidR="001D4E2A">
        <w:t>change</w:t>
      </w:r>
      <w:r w:rsidR="008A4BA0">
        <w:t>s</w:t>
      </w:r>
      <w:r w:rsidR="001D4E2A">
        <w:t xml:space="preserve">, such as being in </w:t>
      </w:r>
      <w:r w:rsidR="008A4BA0">
        <w:t xml:space="preserve">or out of </w:t>
      </w:r>
      <w:r w:rsidR="0014428E">
        <w:t>school</w:t>
      </w:r>
      <w:r w:rsidR="001D4E2A">
        <w:t xml:space="preserve">. </w:t>
      </w:r>
    </w:p>
    <w:p w14:paraId="514061DA" w14:textId="77777777" w:rsidR="0014428E" w:rsidRDefault="0014428E" w:rsidP="001D4E2A"/>
    <w:p w14:paraId="1EE3A6F2" w14:textId="53B6194B" w:rsidR="001D4E2A" w:rsidRDefault="001D4E2A" w:rsidP="001D4E2A">
      <w:pPr>
        <w:pStyle w:val="TableTitle"/>
      </w:pPr>
      <w:r>
        <w:t xml:space="preserve">Figure </w:t>
      </w:r>
      <w:r w:rsidR="0090621F">
        <w:t>14.4</w:t>
      </w:r>
      <w:r>
        <w:t xml:space="preserve">: </w:t>
      </w:r>
      <w:r w:rsidR="00EE6980">
        <w:t>Interpret</w:t>
      </w:r>
      <w:r w:rsidR="00EF1FEA">
        <w:t>ing</w:t>
      </w:r>
      <w:r w:rsidR="00EE6980">
        <w:t xml:space="preserve"> </w:t>
      </w:r>
      <w:r w:rsidR="00EF1FEA">
        <w:t xml:space="preserve">education </w:t>
      </w:r>
      <w:r w:rsidR="00EE6980">
        <w:t>disability gaps is difficult w</w:t>
      </w:r>
      <w:r w:rsidRPr="00BD5923">
        <w:t xml:space="preserve">hen </w:t>
      </w:r>
      <w:r w:rsidR="0090621F">
        <w:t xml:space="preserve">the </w:t>
      </w:r>
      <w:r w:rsidRPr="00BD5923">
        <w:t xml:space="preserve">measure </w:t>
      </w:r>
      <w:r w:rsidR="0090621F">
        <w:t xml:space="preserve">and prevalence of disability </w:t>
      </w:r>
      <w:r w:rsidRPr="00BD5923">
        <w:t xml:space="preserve">changes </w:t>
      </w:r>
      <w:r w:rsidR="0090621F">
        <w:t xml:space="preserve">at age 18 </w:t>
      </w:r>
    </w:p>
    <w:p w14:paraId="1E884B76" w14:textId="4D9668E3" w:rsidR="001D4E2A" w:rsidRDefault="007733B6" w:rsidP="001D4E2A">
      <w:pPr>
        <w:pStyle w:val="TableSubtitle"/>
      </w:pPr>
      <w:r>
        <w:t xml:space="preserve">a. </w:t>
      </w:r>
      <w:r w:rsidR="0090621F">
        <w:t xml:space="preserve">Prevalence of </w:t>
      </w:r>
      <w:r w:rsidR="001D4E2A">
        <w:t>disability</w:t>
      </w:r>
      <w:r w:rsidR="00EE6980">
        <w:t>,</w:t>
      </w:r>
      <w:r w:rsidR="001D4E2A">
        <w:t xml:space="preserve"> by age, </w:t>
      </w:r>
      <w:r w:rsidR="002E3C08">
        <w:t>Iraq, Sierr</w:t>
      </w:r>
      <w:r w:rsidR="002E3C08" w:rsidRPr="008B4F4B">
        <w:t>a Leone and Tunisia</w:t>
      </w:r>
      <w:r w:rsidR="0090621F" w:rsidRPr="008B4F4B">
        <w:t>, 2017</w:t>
      </w:r>
      <w:r w:rsidR="0090621F" w:rsidRPr="008B4F4B">
        <w:rPr>
          <w:rFonts w:cs="Times New Roman"/>
        </w:rPr>
        <w:t>–</w:t>
      </w:r>
      <w:r w:rsidR="0090621F" w:rsidRPr="008B4F4B">
        <w:t>18</w:t>
      </w:r>
    </w:p>
    <w:p w14:paraId="6DC3B486" w14:textId="397331DA" w:rsidR="001D4E2A" w:rsidRDefault="007733B6" w:rsidP="001D4E2A">
      <w:r>
        <w:rPr>
          <w:noProof/>
          <w:lang w:val="fr-FR" w:eastAsia="fr-FR"/>
        </w:rPr>
        <w:drawing>
          <wp:inline distT="0" distB="0" distL="0" distR="0" wp14:anchorId="6172EB2F" wp14:editId="0D020D69">
            <wp:extent cx="3657600" cy="35172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517200"/>
                    </a:xfrm>
                    <a:prstGeom prst="rect">
                      <a:avLst/>
                    </a:prstGeom>
                    <a:noFill/>
                  </pic:spPr>
                </pic:pic>
              </a:graphicData>
            </a:graphic>
          </wp:inline>
        </w:drawing>
      </w:r>
    </w:p>
    <w:p w14:paraId="07F15D89" w14:textId="42E4CFD2" w:rsidR="001D4E2A" w:rsidRDefault="001D4E2A" w:rsidP="001D4E2A">
      <w:pPr>
        <w:pStyle w:val="TableNoteText"/>
      </w:pPr>
      <w:r w:rsidRPr="00EA5429">
        <w:rPr>
          <w:rStyle w:val="TableNoteChar"/>
        </w:rPr>
        <w:t>Source</w:t>
      </w:r>
      <w:r w:rsidRPr="00B41721">
        <w:rPr>
          <w:i/>
          <w:iCs/>
        </w:rPr>
        <w:t>:</w:t>
      </w:r>
      <w:r>
        <w:t xml:space="preserve"> GEM Report team analysis of </w:t>
      </w:r>
      <w:r w:rsidR="0090621F">
        <w:t>MICS 6 data</w:t>
      </w:r>
      <w:r>
        <w:t>.</w:t>
      </w:r>
    </w:p>
    <w:p w14:paraId="519E1720" w14:textId="3BD2961F" w:rsidR="001D4E2A" w:rsidRDefault="001D4E2A" w:rsidP="001D4E2A"/>
    <w:p w14:paraId="18D5FEAD" w14:textId="01384B6F" w:rsidR="006F3F5B" w:rsidRDefault="007733B6" w:rsidP="007733B6">
      <w:pPr>
        <w:pStyle w:val="TableSubtitle"/>
      </w:pPr>
      <w:commentRangeStart w:id="24"/>
      <w:r>
        <w:t xml:space="preserve">b. Age range of </w:t>
      </w:r>
      <w:r w:rsidR="002E3C08">
        <w:t xml:space="preserve">selected </w:t>
      </w:r>
      <w:r>
        <w:t>education indicators</w:t>
      </w:r>
      <w:r w:rsidR="002E3C08">
        <w:t>, Iraq, Sierra Leone and Tunisia</w:t>
      </w:r>
      <w:commentRangeEnd w:id="24"/>
      <w:r w:rsidR="005A4E15">
        <w:rPr>
          <w:rStyle w:val="CommentReference"/>
          <w:i w:val="0"/>
        </w:rPr>
        <w:commentReference w:id="24"/>
      </w:r>
    </w:p>
    <w:p w14:paraId="0C4C4B2A" w14:textId="77777777" w:rsidR="002E3C08" w:rsidRDefault="002E3C08" w:rsidP="007733B6">
      <w:pPr>
        <w:pStyle w:val="TableSub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510"/>
        <w:gridCol w:w="510"/>
        <w:gridCol w:w="510"/>
        <w:gridCol w:w="510"/>
        <w:gridCol w:w="510"/>
        <w:gridCol w:w="510"/>
        <w:gridCol w:w="510"/>
      </w:tblGrid>
      <w:tr w:rsidR="00A8743C" w14:paraId="3D16939E" w14:textId="77777777" w:rsidTr="008B4F4B">
        <w:tc>
          <w:tcPr>
            <w:tcW w:w="2551" w:type="dxa"/>
          </w:tcPr>
          <w:p w14:paraId="654C9CD7" w14:textId="77777777" w:rsidR="00A8743C" w:rsidRDefault="00A8743C" w:rsidP="001D4E2A"/>
        </w:tc>
        <w:tc>
          <w:tcPr>
            <w:tcW w:w="510" w:type="dxa"/>
          </w:tcPr>
          <w:p w14:paraId="2814409D" w14:textId="77777777" w:rsidR="00A8743C" w:rsidRDefault="00A8743C" w:rsidP="006F3F5B">
            <w:pPr>
              <w:jc w:val="center"/>
            </w:pPr>
          </w:p>
        </w:tc>
        <w:tc>
          <w:tcPr>
            <w:tcW w:w="510" w:type="dxa"/>
          </w:tcPr>
          <w:p w14:paraId="4729CCDB" w14:textId="6613FE6B" w:rsidR="00A8743C" w:rsidRDefault="00A8743C" w:rsidP="006F3F5B">
            <w:pPr>
              <w:jc w:val="center"/>
            </w:pPr>
          </w:p>
        </w:tc>
        <w:tc>
          <w:tcPr>
            <w:tcW w:w="510" w:type="dxa"/>
          </w:tcPr>
          <w:p w14:paraId="29A4C4DA" w14:textId="77777777" w:rsidR="00A8743C" w:rsidRDefault="00A8743C" w:rsidP="006F3F5B">
            <w:pPr>
              <w:jc w:val="center"/>
            </w:pPr>
          </w:p>
        </w:tc>
        <w:tc>
          <w:tcPr>
            <w:tcW w:w="510" w:type="dxa"/>
            <w:tcBorders>
              <w:right w:val="dashed" w:sz="18" w:space="0" w:color="auto"/>
            </w:tcBorders>
          </w:tcPr>
          <w:p w14:paraId="3120AA20" w14:textId="77777777" w:rsidR="00A8743C" w:rsidRDefault="00A8743C" w:rsidP="006F3F5B">
            <w:pPr>
              <w:jc w:val="center"/>
            </w:pPr>
          </w:p>
        </w:tc>
        <w:tc>
          <w:tcPr>
            <w:tcW w:w="510" w:type="dxa"/>
            <w:tcBorders>
              <w:left w:val="dashed" w:sz="18" w:space="0" w:color="auto"/>
            </w:tcBorders>
          </w:tcPr>
          <w:p w14:paraId="4D2B59AD" w14:textId="77777777" w:rsidR="00A8743C" w:rsidRDefault="00A8743C" w:rsidP="006F3F5B">
            <w:pPr>
              <w:jc w:val="center"/>
            </w:pPr>
          </w:p>
        </w:tc>
        <w:tc>
          <w:tcPr>
            <w:tcW w:w="510" w:type="dxa"/>
          </w:tcPr>
          <w:p w14:paraId="131C29B4" w14:textId="77777777" w:rsidR="00A8743C" w:rsidRDefault="00A8743C" w:rsidP="006F3F5B">
            <w:pPr>
              <w:jc w:val="center"/>
            </w:pPr>
          </w:p>
        </w:tc>
        <w:tc>
          <w:tcPr>
            <w:tcW w:w="510" w:type="dxa"/>
          </w:tcPr>
          <w:p w14:paraId="3A78886D" w14:textId="77777777" w:rsidR="00A8743C" w:rsidRDefault="00A8743C" w:rsidP="006F3F5B">
            <w:pPr>
              <w:jc w:val="center"/>
            </w:pPr>
          </w:p>
        </w:tc>
      </w:tr>
      <w:tr w:rsidR="00A8743C" w:rsidRPr="007733B6" w14:paraId="5BB932CD" w14:textId="77777777" w:rsidTr="008B4F4B">
        <w:tc>
          <w:tcPr>
            <w:tcW w:w="2551" w:type="dxa"/>
          </w:tcPr>
          <w:p w14:paraId="2D98E372" w14:textId="176CBE54" w:rsidR="00A8743C" w:rsidRPr="007733B6" w:rsidRDefault="00A8743C" w:rsidP="00A8743C">
            <w:pPr>
              <w:jc w:val="right"/>
              <w:rPr>
                <w:sz w:val="20"/>
                <w:szCs w:val="20"/>
              </w:rPr>
            </w:pPr>
            <w:r w:rsidRPr="007733B6">
              <w:rPr>
                <w:sz w:val="20"/>
                <w:szCs w:val="20"/>
              </w:rPr>
              <w:t>Age</w:t>
            </w:r>
          </w:p>
        </w:tc>
        <w:tc>
          <w:tcPr>
            <w:tcW w:w="510" w:type="dxa"/>
          </w:tcPr>
          <w:p w14:paraId="073ED4E6" w14:textId="7B7EC5D8" w:rsidR="00A8743C" w:rsidRPr="007733B6" w:rsidRDefault="00A8743C" w:rsidP="006F3F5B">
            <w:pPr>
              <w:jc w:val="center"/>
              <w:rPr>
                <w:sz w:val="20"/>
                <w:szCs w:val="20"/>
              </w:rPr>
            </w:pPr>
            <w:r w:rsidRPr="007733B6">
              <w:rPr>
                <w:sz w:val="20"/>
                <w:szCs w:val="20"/>
              </w:rPr>
              <w:t>14</w:t>
            </w:r>
          </w:p>
        </w:tc>
        <w:tc>
          <w:tcPr>
            <w:tcW w:w="510" w:type="dxa"/>
          </w:tcPr>
          <w:p w14:paraId="5D5A4E20" w14:textId="2BFF9689" w:rsidR="00A8743C" w:rsidRPr="007733B6" w:rsidRDefault="00A8743C" w:rsidP="006F3F5B">
            <w:pPr>
              <w:jc w:val="center"/>
              <w:rPr>
                <w:sz w:val="20"/>
                <w:szCs w:val="20"/>
              </w:rPr>
            </w:pPr>
            <w:r w:rsidRPr="007733B6">
              <w:rPr>
                <w:sz w:val="20"/>
                <w:szCs w:val="20"/>
              </w:rPr>
              <w:t>15</w:t>
            </w:r>
          </w:p>
        </w:tc>
        <w:tc>
          <w:tcPr>
            <w:tcW w:w="510" w:type="dxa"/>
          </w:tcPr>
          <w:p w14:paraId="6C7406ED" w14:textId="044D7807" w:rsidR="00A8743C" w:rsidRPr="007733B6" w:rsidRDefault="00A8743C" w:rsidP="006F3F5B">
            <w:pPr>
              <w:jc w:val="center"/>
              <w:rPr>
                <w:sz w:val="20"/>
                <w:szCs w:val="20"/>
              </w:rPr>
            </w:pPr>
            <w:r w:rsidRPr="007733B6">
              <w:rPr>
                <w:sz w:val="20"/>
                <w:szCs w:val="20"/>
              </w:rPr>
              <w:t>16</w:t>
            </w:r>
          </w:p>
        </w:tc>
        <w:tc>
          <w:tcPr>
            <w:tcW w:w="510" w:type="dxa"/>
            <w:tcBorders>
              <w:right w:val="dashed" w:sz="18" w:space="0" w:color="auto"/>
            </w:tcBorders>
          </w:tcPr>
          <w:p w14:paraId="3A3AA21E" w14:textId="13848EAA" w:rsidR="00A8743C" w:rsidRPr="007733B6" w:rsidRDefault="00A8743C" w:rsidP="006F3F5B">
            <w:pPr>
              <w:jc w:val="center"/>
              <w:rPr>
                <w:sz w:val="20"/>
                <w:szCs w:val="20"/>
              </w:rPr>
            </w:pPr>
            <w:r w:rsidRPr="007733B6">
              <w:rPr>
                <w:sz w:val="20"/>
                <w:szCs w:val="20"/>
              </w:rPr>
              <w:t>17</w:t>
            </w:r>
          </w:p>
        </w:tc>
        <w:tc>
          <w:tcPr>
            <w:tcW w:w="510" w:type="dxa"/>
            <w:tcBorders>
              <w:left w:val="dashed" w:sz="18" w:space="0" w:color="auto"/>
            </w:tcBorders>
          </w:tcPr>
          <w:p w14:paraId="766A21A7" w14:textId="462F5396" w:rsidR="00A8743C" w:rsidRPr="007733B6" w:rsidRDefault="00A8743C" w:rsidP="006F3F5B">
            <w:pPr>
              <w:jc w:val="center"/>
              <w:rPr>
                <w:sz w:val="20"/>
                <w:szCs w:val="20"/>
              </w:rPr>
            </w:pPr>
            <w:r w:rsidRPr="007733B6">
              <w:rPr>
                <w:sz w:val="20"/>
                <w:szCs w:val="20"/>
              </w:rPr>
              <w:t>18</w:t>
            </w:r>
          </w:p>
        </w:tc>
        <w:tc>
          <w:tcPr>
            <w:tcW w:w="510" w:type="dxa"/>
          </w:tcPr>
          <w:p w14:paraId="6099EBD1" w14:textId="2F96A961" w:rsidR="00A8743C" w:rsidRPr="007733B6" w:rsidRDefault="00A8743C" w:rsidP="006F3F5B">
            <w:pPr>
              <w:jc w:val="center"/>
              <w:rPr>
                <w:sz w:val="20"/>
                <w:szCs w:val="20"/>
              </w:rPr>
            </w:pPr>
            <w:r w:rsidRPr="007733B6">
              <w:rPr>
                <w:sz w:val="20"/>
                <w:szCs w:val="20"/>
              </w:rPr>
              <w:t>19</w:t>
            </w:r>
          </w:p>
        </w:tc>
        <w:tc>
          <w:tcPr>
            <w:tcW w:w="510" w:type="dxa"/>
          </w:tcPr>
          <w:p w14:paraId="0BF89D5A" w14:textId="2F57EBE5" w:rsidR="00A8743C" w:rsidRPr="007733B6" w:rsidRDefault="00A8743C" w:rsidP="006F3F5B">
            <w:pPr>
              <w:jc w:val="center"/>
              <w:rPr>
                <w:sz w:val="20"/>
                <w:szCs w:val="20"/>
              </w:rPr>
            </w:pPr>
            <w:r w:rsidRPr="007733B6">
              <w:rPr>
                <w:sz w:val="20"/>
                <w:szCs w:val="20"/>
              </w:rPr>
              <w:t>20</w:t>
            </w:r>
          </w:p>
        </w:tc>
      </w:tr>
      <w:tr w:rsidR="00A8743C" w:rsidRPr="007733B6" w14:paraId="28661220" w14:textId="77777777" w:rsidTr="008B4F4B">
        <w:tc>
          <w:tcPr>
            <w:tcW w:w="2551" w:type="dxa"/>
          </w:tcPr>
          <w:p w14:paraId="721C504C" w14:textId="77777777" w:rsidR="00A8743C" w:rsidRPr="007733B6" w:rsidRDefault="00A8743C" w:rsidP="001D4E2A">
            <w:pPr>
              <w:rPr>
                <w:sz w:val="4"/>
                <w:szCs w:val="4"/>
              </w:rPr>
            </w:pPr>
          </w:p>
        </w:tc>
        <w:tc>
          <w:tcPr>
            <w:tcW w:w="510" w:type="dxa"/>
          </w:tcPr>
          <w:p w14:paraId="395723FE" w14:textId="77777777" w:rsidR="00A8743C" w:rsidRPr="007733B6" w:rsidRDefault="00A8743C" w:rsidP="006F3F5B">
            <w:pPr>
              <w:jc w:val="center"/>
              <w:rPr>
                <w:sz w:val="4"/>
                <w:szCs w:val="4"/>
              </w:rPr>
            </w:pPr>
          </w:p>
        </w:tc>
        <w:tc>
          <w:tcPr>
            <w:tcW w:w="510" w:type="dxa"/>
          </w:tcPr>
          <w:p w14:paraId="43416FC4" w14:textId="107A27D7" w:rsidR="00A8743C" w:rsidRPr="007733B6" w:rsidRDefault="00A8743C" w:rsidP="006F3F5B">
            <w:pPr>
              <w:jc w:val="center"/>
              <w:rPr>
                <w:sz w:val="4"/>
                <w:szCs w:val="4"/>
              </w:rPr>
            </w:pPr>
          </w:p>
        </w:tc>
        <w:tc>
          <w:tcPr>
            <w:tcW w:w="510" w:type="dxa"/>
          </w:tcPr>
          <w:p w14:paraId="40698B4B" w14:textId="77777777" w:rsidR="00A8743C" w:rsidRPr="007733B6" w:rsidRDefault="00A8743C" w:rsidP="006F3F5B">
            <w:pPr>
              <w:jc w:val="center"/>
              <w:rPr>
                <w:sz w:val="4"/>
                <w:szCs w:val="4"/>
              </w:rPr>
            </w:pPr>
          </w:p>
        </w:tc>
        <w:tc>
          <w:tcPr>
            <w:tcW w:w="510" w:type="dxa"/>
            <w:tcBorders>
              <w:right w:val="dashed" w:sz="18" w:space="0" w:color="auto"/>
            </w:tcBorders>
          </w:tcPr>
          <w:p w14:paraId="2C1194F6" w14:textId="77777777" w:rsidR="00A8743C" w:rsidRPr="007733B6" w:rsidRDefault="00A8743C" w:rsidP="006F3F5B">
            <w:pPr>
              <w:jc w:val="center"/>
              <w:rPr>
                <w:sz w:val="4"/>
                <w:szCs w:val="4"/>
              </w:rPr>
            </w:pPr>
          </w:p>
        </w:tc>
        <w:tc>
          <w:tcPr>
            <w:tcW w:w="510" w:type="dxa"/>
            <w:tcBorders>
              <w:left w:val="dashed" w:sz="18" w:space="0" w:color="auto"/>
            </w:tcBorders>
          </w:tcPr>
          <w:p w14:paraId="398C7D9B" w14:textId="77777777" w:rsidR="00A8743C" w:rsidRPr="007733B6" w:rsidRDefault="00A8743C" w:rsidP="006F3F5B">
            <w:pPr>
              <w:jc w:val="center"/>
              <w:rPr>
                <w:sz w:val="4"/>
                <w:szCs w:val="4"/>
              </w:rPr>
            </w:pPr>
          </w:p>
        </w:tc>
        <w:tc>
          <w:tcPr>
            <w:tcW w:w="510" w:type="dxa"/>
          </w:tcPr>
          <w:p w14:paraId="5DBB6DC9" w14:textId="77777777" w:rsidR="00A8743C" w:rsidRPr="007733B6" w:rsidRDefault="00A8743C" w:rsidP="006F3F5B">
            <w:pPr>
              <w:jc w:val="center"/>
              <w:rPr>
                <w:sz w:val="4"/>
                <w:szCs w:val="4"/>
              </w:rPr>
            </w:pPr>
          </w:p>
        </w:tc>
        <w:tc>
          <w:tcPr>
            <w:tcW w:w="510" w:type="dxa"/>
          </w:tcPr>
          <w:p w14:paraId="7A6FA6FC" w14:textId="77777777" w:rsidR="00A8743C" w:rsidRPr="007733B6" w:rsidRDefault="00A8743C" w:rsidP="006F3F5B">
            <w:pPr>
              <w:jc w:val="center"/>
              <w:rPr>
                <w:sz w:val="4"/>
                <w:szCs w:val="4"/>
              </w:rPr>
            </w:pPr>
          </w:p>
        </w:tc>
      </w:tr>
      <w:tr w:rsidR="00A8743C" w:rsidRPr="007733B6" w14:paraId="0D25B3EE" w14:textId="77777777" w:rsidTr="008B4F4B">
        <w:tc>
          <w:tcPr>
            <w:tcW w:w="2551" w:type="dxa"/>
            <w:shd w:val="clear" w:color="auto" w:fill="auto"/>
          </w:tcPr>
          <w:p w14:paraId="6ADEC9A6" w14:textId="294682D6" w:rsidR="00A8743C" w:rsidRPr="007733B6" w:rsidRDefault="00A8743C" w:rsidP="001D4E2A">
            <w:pPr>
              <w:rPr>
                <w:b/>
                <w:bCs/>
                <w:sz w:val="20"/>
                <w:szCs w:val="20"/>
              </w:rPr>
            </w:pPr>
            <w:r w:rsidRPr="007733B6">
              <w:rPr>
                <w:b/>
                <w:bCs/>
                <w:sz w:val="20"/>
                <w:szCs w:val="20"/>
              </w:rPr>
              <w:t>Lower secondary</w:t>
            </w:r>
            <w:r w:rsidR="00491647">
              <w:rPr>
                <w:b/>
                <w:bCs/>
                <w:sz w:val="20"/>
                <w:szCs w:val="20"/>
              </w:rPr>
              <w:t xml:space="preserve"> education</w:t>
            </w:r>
            <w:r w:rsidRPr="007733B6">
              <w:rPr>
                <w:b/>
                <w:bCs/>
                <w:sz w:val="20"/>
                <w:szCs w:val="20"/>
              </w:rPr>
              <w:t xml:space="preserve"> completion rate</w:t>
            </w:r>
          </w:p>
        </w:tc>
        <w:tc>
          <w:tcPr>
            <w:tcW w:w="510" w:type="dxa"/>
            <w:shd w:val="clear" w:color="auto" w:fill="auto"/>
          </w:tcPr>
          <w:p w14:paraId="0448534B" w14:textId="77777777" w:rsidR="00A8743C" w:rsidRPr="007733B6" w:rsidRDefault="00A8743C" w:rsidP="006F3F5B">
            <w:pPr>
              <w:jc w:val="center"/>
              <w:rPr>
                <w:sz w:val="20"/>
                <w:szCs w:val="20"/>
              </w:rPr>
            </w:pPr>
          </w:p>
        </w:tc>
        <w:tc>
          <w:tcPr>
            <w:tcW w:w="510" w:type="dxa"/>
            <w:shd w:val="clear" w:color="auto" w:fill="auto"/>
          </w:tcPr>
          <w:p w14:paraId="7FEAC3B6" w14:textId="5F0CACA6" w:rsidR="00A8743C" w:rsidRPr="007733B6" w:rsidRDefault="00A8743C" w:rsidP="006F3F5B">
            <w:pPr>
              <w:jc w:val="center"/>
              <w:rPr>
                <w:sz w:val="20"/>
                <w:szCs w:val="20"/>
              </w:rPr>
            </w:pPr>
          </w:p>
        </w:tc>
        <w:tc>
          <w:tcPr>
            <w:tcW w:w="510" w:type="dxa"/>
            <w:shd w:val="clear" w:color="auto" w:fill="auto"/>
          </w:tcPr>
          <w:p w14:paraId="6C631839" w14:textId="77777777" w:rsidR="00A8743C" w:rsidRPr="007733B6" w:rsidRDefault="00A8743C" w:rsidP="006F3F5B">
            <w:pPr>
              <w:jc w:val="center"/>
              <w:rPr>
                <w:sz w:val="20"/>
                <w:szCs w:val="20"/>
              </w:rPr>
            </w:pPr>
          </w:p>
        </w:tc>
        <w:tc>
          <w:tcPr>
            <w:tcW w:w="510" w:type="dxa"/>
            <w:tcBorders>
              <w:right w:val="dashed" w:sz="18" w:space="0" w:color="auto"/>
            </w:tcBorders>
            <w:shd w:val="clear" w:color="auto" w:fill="auto"/>
          </w:tcPr>
          <w:p w14:paraId="30A52D55" w14:textId="77777777" w:rsidR="00A8743C" w:rsidRPr="007733B6" w:rsidRDefault="00A8743C" w:rsidP="006F3F5B">
            <w:pPr>
              <w:jc w:val="center"/>
              <w:rPr>
                <w:sz w:val="20"/>
                <w:szCs w:val="20"/>
              </w:rPr>
            </w:pPr>
          </w:p>
        </w:tc>
        <w:tc>
          <w:tcPr>
            <w:tcW w:w="510" w:type="dxa"/>
            <w:tcBorders>
              <w:left w:val="dashed" w:sz="18" w:space="0" w:color="auto"/>
            </w:tcBorders>
            <w:shd w:val="clear" w:color="auto" w:fill="auto"/>
          </w:tcPr>
          <w:p w14:paraId="4BC8DBA3" w14:textId="77777777" w:rsidR="00A8743C" w:rsidRPr="007733B6" w:rsidRDefault="00A8743C" w:rsidP="006F3F5B">
            <w:pPr>
              <w:jc w:val="center"/>
              <w:rPr>
                <w:sz w:val="20"/>
                <w:szCs w:val="20"/>
              </w:rPr>
            </w:pPr>
          </w:p>
        </w:tc>
        <w:tc>
          <w:tcPr>
            <w:tcW w:w="510" w:type="dxa"/>
            <w:shd w:val="clear" w:color="auto" w:fill="auto"/>
          </w:tcPr>
          <w:p w14:paraId="739EDA2C" w14:textId="77777777" w:rsidR="00A8743C" w:rsidRPr="007733B6" w:rsidRDefault="00A8743C" w:rsidP="006F3F5B">
            <w:pPr>
              <w:jc w:val="center"/>
              <w:rPr>
                <w:sz w:val="20"/>
                <w:szCs w:val="20"/>
              </w:rPr>
            </w:pPr>
          </w:p>
        </w:tc>
        <w:tc>
          <w:tcPr>
            <w:tcW w:w="510" w:type="dxa"/>
            <w:shd w:val="clear" w:color="auto" w:fill="auto"/>
          </w:tcPr>
          <w:p w14:paraId="3024C1A5" w14:textId="77777777" w:rsidR="00A8743C" w:rsidRPr="007733B6" w:rsidRDefault="00A8743C" w:rsidP="006F3F5B">
            <w:pPr>
              <w:jc w:val="center"/>
              <w:rPr>
                <w:sz w:val="20"/>
                <w:szCs w:val="20"/>
              </w:rPr>
            </w:pPr>
          </w:p>
        </w:tc>
      </w:tr>
      <w:tr w:rsidR="00A8743C" w:rsidRPr="006F3F5B" w14:paraId="7513A89E" w14:textId="77777777" w:rsidTr="008B4F4B">
        <w:tc>
          <w:tcPr>
            <w:tcW w:w="2551" w:type="dxa"/>
          </w:tcPr>
          <w:p w14:paraId="7A7474E5" w14:textId="77777777" w:rsidR="00A8743C" w:rsidRPr="006F3F5B" w:rsidRDefault="00A8743C" w:rsidP="001D4E2A">
            <w:pPr>
              <w:rPr>
                <w:sz w:val="4"/>
                <w:szCs w:val="4"/>
              </w:rPr>
            </w:pPr>
          </w:p>
        </w:tc>
        <w:tc>
          <w:tcPr>
            <w:tcW w:w="510" w:type="dxa"/>
          </w:tcPr>
          <w:p w14:paraId="321A4865" w14:textId="77777777" w:rsidR="00A8743C" w:rsidRPr="006F3F5B" w:rsidRDefault="00A8743C" w:rsidP="006F3F5B">
            <w:pPr>
              <w:jc w:val="center"/>
              <w:rPr>
                <w:sz w:val="4"/>
                <w:szCs w:val="4"/>
              </w:rPr>
            </w:pPr>
          </w:p>
        </w:tc>
        <w:tc>
          <w:tcPr>
            <w:tcW w:w="510" w:type="dxa"/>
          </w:tcPr>
          <w:p w14:paraId="60B56150" w14:textId="65B028CE" w:rsidR="00A8743C" w:rsidRPr="006F3F5B" w:rsidRDefault="00A8743C" w:rsidP="006F3F5B">
            <w:pPr>
              <w:jc w:val="center"/>
              <w:rPr>
                <w:sz w:val="4"/>
                <w:szCs w:val="4"/>
              </w:rPr>
            </w:pPr>
          </w:p>
        </w:tc>
        <w:tc>
          <w:tcPr>
            <w:tcW w:w="510" w:type="dxa"/>
          </w:tcPr>
          <w:p w14:paraId="29631819" w14:textId="77777777" w:rsidR="00A8743C" w:rsidRPr="006F3F5B" w:rsidRDefault="00A8743C" w:rsidP="006F3F5B">
            <w:pPr>
              <w:jc w:val="center"/>
              <w:rPr>
                <w:sz w:val="4"/>
                <w:szCs w:val="4"/>
              </w:rPr>
            </w:pPr>
          </w:p>
        </w:tc>
        <w:tc>
          <w:tcPr>
            <w:tcW w:w="510" w:type="dxa"/>
            <w:tcBorders>
              <w:right w:val="dashed" w:sz="18" w:space="0" w:color="auto"/>
            </w:tcBorders>
          </w:tcPr>
          <w:p w14:paraId="59A04F59" w14:textId="77777777" w:rsidR="00A8743C" w:rsidRPr="006F3F5B" w:rsidRDefault="00A8743C" w:rsidP="006F3F5B">
            <w:pPr>
              <w:jc w:val="center"/>
              <w:rPr>
                <w:sz w:val="4"/>
                <w:szCs w:val="4"/>
              </w:rPr>
            </w:pPr>
          </w:p>
        </w:tc>
        <w:tc>
          <w:tcPr>
            <w:tcW w:w="510" w:type="dxa"/>
            <w:tcBorders>
              <w:left w:val="dashed" w:sz="18" w:space="0" w:color="auto"/>
            </w:tcBorders>
          </w:tcPr>
          <w:p w14:paraId="7610E21E" w14:textId="77777777" w:rsidR="00A8743C" w:rsidRPr="006F3F5B" w:rsidRDefault="00A8743C" w:rsidP="006F3F5B">
            <w:pPr>
              <w:jc w:val="center"/>
              <w:rPr>
                <w:sz w:val="4"/>
                <w:szCs w:val="4"/>
              </w:rPr>
            </w:pPr>
          </w:p>
        </w:tc>
        <w:tc>
          <w:tcPr>
            <w:tcW w:w="510" w:type="dxa"/>
          </w:tcPr>
          <w:p w14:paraId="00BFA279" w14:textId="77777777" w:rsidR="00A8743C" w:rsidRPr="006F3F5B" w:rsidRDefault="00A8743C" w:rsidP="006F3F5B">
            <w:pPr>
              <w:jc w:val="center"/>
              <w:rPr>
                <w:sz w:val="4"/>
                <w:szCs w:val="4"/>
              </w:rPr>
            </w:pPr>
          </w:p>
        </w:tc>
        <w:tc>
          <w:tcPr>
            <w:tcW w:w="510" w:type="dxa"/>
          </w:tcPr>
          <w:p w14:paraId="52C89BF3" w14:textId="77777777" w:rsidR="00A8743C" w:rsidRPr="006F3F5B" w:rsidRDefault="00A8743C" w:rsidP="006F3F5B">
            <w:pPr>
              <w:jc w:val="center"/>
              <w:rPr>
                <w:sz w:val="4"/>
                <w:szCs w:val="4"/>
              </w:rPr>
            </w:pPr>
          </w:p>
        </w:tc>
      </w:tr>
      <w:tr w:rsidR="00A8743C" w:rsidRPr="007733B6" w14:paraId="0FBABE46" w14:textId="77777777" w:rsidTr="008B4F4B">
        <w:tc>
          <w:tcPr>
            <w:tcW w:w="2551" w:type="dxa"/>
          </w:tcPr>
          <w:p w14:paraId="1CF4F03D" w14:textId="47208D9E" w:rsidR="00A8743C" w:rsidRPr="007733B6" w:rsidRDefault="00A8743C" w:rsidP="00A8743C">
            <w:pPr>
              <w:jc w:val="right"/>
              <w:rPr>
                <w:sz w:val="20"/>
                <w:szCs w:val="20"/>
              </w:rPr>
            </w:pPr>
            <w:r w:rsidRPr="007733B6">
              <w:rPr>
                <w:sz w:val="20"/>
                <w:szCs w:val="20"/>
              </w:rPr>
              <w:t>Iraq</w:t>
            </w:r>
          </w:p>
        </w:tc>
        <w:tc>
          <w:tcPr>
            <w:tcW w:w="510" w:type="dxa"/>
          </w:tcPr>
          <w:p w14:paraId="0E98A873" w14:textId="77777777" w:rsidR="00A8743C" w:rsidRPr="007733B6" w:rsidRDefault="00A8743C" w:rsidP="006F3F5B">
            <w:pPr>
              <w:jc w:val="center"/>
              <w:rPr>
                <w:sz w:val="20"/>
                <w:szCs w:val="20"/>
              </w:rPr>
            </w:pPr>
          </w:p>
        </w:tc>
        <w:tc>
          <w:tcPr>
            <w:tcW w:w="510" w:type="dxa"/>
          </w:tcPr>
          <w:p w14:paraId="7BB10B14" w14:textId="35581133" w:rsidR="00A8743C" w:rsidRPr="007733B6" w:rsidRDefault="00A8743C" w:rsidP="006F3F5B">
            <w:pPr>
              <w:jc w:val="center"/>
              <w:rPr>
                <w:sz w:val="20"/>
                <w:szCs w:val="20"/>
              </w:rPr>
            </w:pPr>
          </w:p>
        </w:tc>
        <w:tc>
          <w:tcPr>
            <w:tcW w:w="510" w:type="dxa"/>
          </w:tcPr>
          <w:p w14:paraId="520303F0" w14:textId="77777777" w:rsidR="00A8743C" w:rsidRPr="007733B6" w:rsidRDefault="00A8743C" w:rsidP="006F3F5B">
            <w:pPr>
              <w:jc w:val="center"/>
              <w:rPr>
                <w:sz w:val="20"/>
                <w:szCs w:val="20"/>
              </w:rPr>
            </w:pPr>
          </w:p>
        </w:tc>
        <w:tc>
          <w:tcPr>
            <w:tcW w:w="510" w:type="dxa"/>
            <w:tcBorders>
              <w:right w:val="dashed" w:sz="18" w:space="0" w:color="auto"/>
            </w:tcBorders>
            <w:shd w:val="clear" w:color="auto" w:fill="4472C4" w:themeFill="accent1"/>
          </w:tcPr>
          <w:p w14:paraId="58BAE9D3" w14:textId="77777777" w:rsidR="00A8743C" w:rsidRPr="007733B6" w:rsidRDefault="00A8743C" w:rsidP="006F3F5B">
            <w:pPr>
              <w:jc w:val="center"/>
              <w:rPr>
                <w:sz w:val="20"/>
                <w:szCs w:val="20"/>
              </w:rPr>
            </w:pPr>
          </w:p>
        </w:tc>
        <w:tc>
          <w:tcPr>
            <w:tcW w:w="510" w:type="dxa"/>
            <w:tcBorders>
              <w:left w:val="dashed" w:sz="18" w:space="0" w:color="auto"/>
            </w:tcBorders>
            <w:shd w:val="clear" w:color="auto" w:fill="4472C4" w:themeFill="accent1"/>
          </w:tcPr>
          <w:p w14:paraId="15A9231D" w14:textId="77777777" w:rsidR="00A8743C" w:rsidRPr="007733B6" w:rsidRDefault="00A8743C" w:rsidP="006F3F5B">
            <w:pPr>
              <w:jc w:val="center"/>
              <w:rPr>
                <w:sz w:val="20"/>
                <w:szCs w:val="20"/>
              </w:rPr>
            </w:pPr>
          </w:p>
        </w:tc>
        <w:tc>
          <w:tcPr>
            <w:tcW w:w="510" w:type="dxa"/>
            <w:shd w:val="clear" w:color="auto" w:fill="4472C4" w:themeFill="accent1"/>
          </w:tcPr>
          <w:p w14:paraId="14B4D2C0" w14:textId="77777777" w:rsidR="00A8743C" w:rsidRPr="007733B6" w:rsidRDefault="00A8743C" w:rsidP="006F3F5B">
            <w:pPr>
              <w:jc w:val="center"/>
              <w:rPr>
                <w:sz w:val="20"/>
                <w:szCs w:val="20"/>
              </w:rPr>
            </w:pPr>
          </w:p>
        </w:tc>
        <w:tc>
          <w:tcPr>
            <w:tcW w:w="510" w:type="dxa"/>
          </w:tcPr>
          <w:p w14:paraId="7805C09A" w14:textId="77777777" w:rsidR="00A8743C" w:rsidRPr="007733B6" w:rsidRDefault="00A8743C" w:rsidP="006F3F5B">
            <w:pPr>
              <w:jc w:val="center"/>
              <w:rPr>
                <w:sz w:val="20"/>
                <w:szCs w:val="20"/>
              </w:rPr>
            </w:pPr>
          </w:p>
        </w:tc>
      </w:tr>
      <w:tr w:rsidR="00A8743C" w:rsidRPr="006F3F5B" w14:paraId="7D9713CF" w14:textId="77777777" w:rsidTr="008B4F4B">
        <w:tc>
          <w:tcPr>
            <w:tcW w:w="2551" w:type="dxa"/>
          </w:tcPr>
          <w:p w14:paraId="0E38BDEC" w14:textId="77777777" w:rsidR="00A8743C" w:rsidRPr="006F3F5B" w:rsidRDefault="00A8743C" w:rsidP="001D4E2A">
            <w:pPr>
              <w:rPr>
                <w:sz w:val="4"/>
                <w:szCs w:val="4"/>
              </w:rPr>
            </w:pPr>
          </w:p>
        </w:tc>
        <w:tc>
          <w:tcPr>
            <w:tcW w:w="510" w:type="dxa"/>
          </w:tcPr>
          <w:p w14:paraId="669F5DF1" w14:textId="77777777" w:rsidR="00A8743C" w:rsidRPr="006F3F5B" w:rsidRDefault="00A8743C" w:rsidP="006F3F5B">
            <w:pPr>
              <w:jc w:val="center"/>
              <w:rPr>
                <w:sz w:val="4"/>
                <w:szCs w:val="4"/>
              </w:rPr>
            </w:pPr>
          </w:p>
        </w:tc>
        <w:tc>
          <w:tcPr>
            <w:tcW w:w="510" w:type="dxa"/>
          </w:tcPr>
          <w:p w14:paraId="31DAB86A" w14:textId="1182EBDE" w:rsidR="00A8743C" w:rsidRPr="006F3F5B" w:rsidRDefault="00A8743C" w:rsidP="006F3F5B">
            <w:pPr>
              <w:jc w:val="center"/>
              <w:rPr>
                <w:sz w:val="4"/>
                <w:szCs w:val="4"/>
              </w:rPr>
            </w:pPr>
          </w:p>
        </w:tc>
        <w:tc>
          <w:tcPr>
            <w:tcW w:w="510" w:type="dxa"/>
          </w:tcPr>
          <w:p w14:paraId="2EE17E65" w14:textId="77777777" w:rsidR="00A8743C" w:rsidRPr="006F3F5B" w:rsidRDefault="00A8743C" w:rsidP="006F3F5B">
            <w:pPr>
              <w:jc w:val="center"/>
              <w:rPr>
                <w:sz w:val="4"/>
                <w:szCs w:val="4"/>
              </w:rPr>
            </w:pPr>
          </w:p>
        </w:tc>
        <w:tc>
          <w:tcPr>
            <w:tcW w:w="510" w:type="dxa"/>
            <w:tcBorders>
              <w:right w:val="dashed" w:sz="18" w:space="0" w:color="auto"/>
            </w:tcBorders>
          </w:tcPr>
          <w:p w14:paraId="1BBAB1E6" w14:textId="77777777" w:rsidR="00A8743C" w:rsidRPr="006F3F5B" w:rsidRDefault="00A8743C" w:rsidP="006F3F5B">
            <w:pPr>
              <w:jc w:val="center"/>
              <w:rPr>
                <w:sz w:val="4"/>
                <w:szCs w:val="4"/>
              </w:rPr>
            </w:pPr>
          </w:p>
        </w:tc>
        <w:tc>
          <w:tcPr>
            <w:tcW w:w="510" w:type="dxa"/>
            <w:tcBorders>
              <w:left w:val="dashed" w:sz="18" w:space="0" w:color="auto"/>
            </w:tcBorders>
          </w:tcPr>
          <w:p w14:paraId="644789C9" w14:textId="77777777" w:rsidR="00A8743C" w:rsidRPr="006F3F5B" w:rsidRDefault="00A8743C" w:rsidP="006F3F5B">
            <w:pPr>
              <w:jc w:val="center"/>
              <w:rPr>
                <w:sz w:val="4"/>
                <w:szCs w:val="4"/>
              </w:rPr>
            </w:pPr>
          </w:p>
        </w:tc>
        <w:tc>
          <w:tcPr>
            <w:tcW w:w="510" w:type="dxa"/>
          </w:tcPr>
          <w:p w14:paraId="277DDDEE" w14:textId="77777777" w:rsidR="00A8743C" w:rsidRPr="006F3F5B" w:rsidRDefault="00A8743C" w:rsidP="006F3F5B">
            <w:pPr>
              <w:jc w:val="center"/>
              <w:rPr>
                <w:sz w:val="4"/>
                <w:szCs w:val="4"/>
              </w:rPr>
            </w:pPr>
          </w:p>
        </w:tc>
        <w:tc>
          <w:tcPr>
            <w:tcW w:w="510" w:type="dxa"/>
          </w:tcPr>
          <w:p w14:paraId="22B7BB3F" w14:textId="77777777" w:rsidR="00A8743C" w:rsidRPr="006F3F5B" w:rsidRDefault="00A8743C" w:rsidP="006F3F5B">
            <w:pPr>
              <w:jc w:val="center"/>
              <w:rPr>
                <w:sz w:val="4"/>
                <w:szCs w:val="4"/>
              </w:rPr>
            </w:pPr>
          </w:p>
        </w:tc>
      </w:tr>
      <w:tr w:rsidR="00A8743C" w:rsidRPr="007733B6" w14:paraId="15B9FB54" w14:textId="77777777" w:rsidTr="008B4F4B">
        <w:tc>
          <w:tcPr>
            <w:tcW w:w="2551" w:type="dxa"/>
          </w:tcPr>
          <w:p w14:paraId="51DF9005" w14:textId="043C2035" w:rsidR="00A8743C" w:rsidRPr="007733B6" w:rsidRDefault="00A8743C" w:rsidP="00A8743C">
            <w:pPr>
              <w:jc w:val="right"/>
              <w:rPr>
                <w:sz w:val="20"/>
                <w:szCs w:val="20"/>
              </w:rPr>
            </w:pPr>
            <w:r w:rsidRPr="007733B6">
              <w:rPr>
                <w:sz w:val="20"/>
                <w:szCs w:val="20"/>
              </w:rPr>
              <w:t>Sierra Leone</w:t>
            </w:r>
          </w:p>
        </w:tc>
        <w:tc>
          <w:tcPr>
            <w:tcW w:w="510" w:type="dxa"/>
          </w:tcPr>
          <w:p w14:paraId="602A390C" w14:textId="77777777" w:rsidR="00A8743C" w:rsidRPr="007733B6" w:rsidRDefault="00A8743C" w:rsidP="006F3F5B">
            <w:pPr>
              <w:jc w:val="center"/>
              <w:rPr>
                <w:sz w:val="20"/>
                <w:szCs w:val="20"/>
              </w:rPr>
            </w:pPr>
          </w:p>
        </w:tc>
        <w:tc>
          <w:tcPr>
            <w:tcW w:w="510" w:type="dxa"/>
          </w:tcPr>
          <w:p w14:paraId="08A4F9FE" w14:textId="0AE3CC88" w:rsidR="00A8743C" w:rsidRPr="007733B6" w:rsidRDefault="00A8743C" w:rsidP="006F3F5B">
            <w:pPr>
              <w:jc w:val="center"/>
              <w:rPr>
                <w:sz w:val="20"/>
                <w:szCs w:val="20"/>
              </w:rPr>
            </w:pPr>
          </w:p>
        </w:tc>
        <w:tc>
          <w:tcPr>
            <w:tcW w:w="510" w:type="dxa"/>
          </w:tcPr>
          <w:p w14:paraId="3C174783" w14:textId="77777777" w:rsidR="00A8743C" w:rsidRPr="007733B6" w:rsidRDefault="00A8743C" w:rsidP="006F3F5B">
            <w:pPr>
              <w:jc w:val="center"/>
              <w:rPr>
                <w:sz w:val="20"/>
                <w:szCs w:val="20"/>
              </w:rPr>
            </w:pPr>
          </w:p>
        </w:tc>
        <w:tc>
          <w:tcPr>
            <w:tcW w:w="510" w:type="dxa"/>
            <w:tcBorders>
              <w:right w:val="dashed" w:sz="18" w:space="0" w:color="auto"/>
            </w:tcBorders>
            <w:shd w:val="clear" w:color="auto" w:fill="7030A0"/>
          </w:tcPr>
          <w:p w14:paraId="641F35F1" w14:textId="77777777" w:rsidR="00A8743C" w:rsidRPr="007733B6" w:rsidRDefault="00A8743C" w:rsidP="006F3F5B">
            <w:pPr>
              <w:jc w:val="center"/>
              <w:rPr>
                <w:sz w:val="20"/>
                <w:szCs w:val="20"/>
              </w:rPr>
            </w:pPr>
          </w:p>
        </w:tc>
        <w:tc>
          <w:tcPr>
            <w:tcW w:w="510" w:type="dxa"/>
            <w:tcBorders>
              <w:left w:val="dashed" w:sz="18" w:space="0" w:color="auto"/>
            </w:tcBorders>
            <w:shd w:val="clear" w:color="auto" w:fill="7030A0"/>
          </w:tcPr>
          <w:p w14:paraId="1C655816" w14:textId="77777777" w:rsidR="00A8743C" w:rsidRPr="007733B6" w:rsidRDefault="00A8743C" w:rsidP="006F3F5B">
            <w:pPr>
              <w:jc w:val="center"/>
              <w:rPr>
                <w:sz w:val="20"/>
                <w:szCs w:val="20"/>
              </w:rPr>
            </w:pPr>
          </w:p>
        </w:tc>
        <w:tc>
          <w:tcPr>
            <w:tcW w:w="510" w:type="dxa"/>
            <w:shd w:val="clear" w:color="auto" w:fill="7030A0"/>
          </w:tcPr>
          <w:p w14:paraId="76F10F4B" w14:textId="77777777" w:rsidR="00A8743C" w:rsidRPr="007733B6" w:rsidRDefault="00A8743C" w:rsidP="006F3F5B">
            <w:pPr>
              <w:jc w:val="center"/>
              <w:rPr>
                <w:sz w:val="20"/>
                <w:szCs w:val="20"/>
              </w:rPr>
            </w:pPr>
          </w:p>
        </w:tc>
        <w:tc>
          <w:tcPr>
            <w:tcW w:w="510" w:type="dxa"/>
          </w:tcPr>
          <w:p w14:paraId="18E49F25" w14:textId="77777777" w:rsidR="00A8743C" w:rsidRPr="007733B6" w:rsidRDefault="00A8743C" w:rsidP="006F3F5B">
            <w:pPr>
              <w:jc w:val="center"/>
              <w:rPr>
                <w:sz w:val="20"/>
                <w:szCs w:val="20"/>
              </w:rPr>
            </w:pPr>
          </w:p>
        </w:tc>
      </w:tr>
      <w:tr w:rsidR="00A8743C" w:rsidRPr="006F3F5B" w14:paraId="72E6CCB2" w14:textId="77777777" w:rsidTr="008B4F4B">
        <w:tc>
          <w:tcPr>
            <w:tcW w:w="2551" w:type="dxa"/>
          </w:tcPr>
          <w:p w14:paraId="27DFE7AF" w14:textId="77777777" w:rsidR="00A8743C" w:rsidRPr="006F3F5B" w:rsidRDefault="00A8743C" w:rsidP="001D4E2A">
            <w:pPr>
              <w:rPr>
                <w:sz w:val="4"/>
                <w:szCs w:val="4"/>
              </w:rPr>
            </w:pPr>
          </w:p>
        </w:tc>
        <w:tc>
          <w:tcPr>
            <w:tcW w:w="510" w:type="dxa"/>
          </w:tcPr>
          <w:p w14:paraId="53A4DE67" w14:textId="77777777" w:rsidR="00A8743C" w:rsidRPr="006F3F5B" w:rsidRDefault="00A8743C" w:rsidP="006F3F5B">
            <w:pPr>
              <w:jc w:val="center"/>
              <w:rPr>
                <w:sz w:val="4"/>
                <w:szCs w:val="4"/>
              </w:rPr>
            </w:pPr>
          </w:p>
        </w:tc>
        <w:tc>
          <w:tcPr>
            <w:tcW w:w="510" w:type="dxa"/>
          </w:tcPr>
          <w:p w14:paraId="53C7E53D" w14:textId="4EDB71AD" w:rsidR="00A8743C" w:rsidRPr="006F3F5B" w:rsidRDefault="00A8743C" w:rsidP="006F3F5B">
            <w:pPr>
              <w:jc w:val="center"/>
              <w:rPr>
                <w:sz w:val="4"/>
                <w:szCs w:val="4"/>
              </w:rPr>
            </w:pPr>
          </w:p>
        </w:tc>
        <w:tc>
          <w:tcPr>
            <w:tcW w:w="510" w:type="dxa"/>
          </w:tcPr>
          <w:p w14:paraId="36B225A2" w14:textId="77777777" w:rsidR="00A8743C" w:rsidRPr="006F3F5B" w:rsidRDefault="00A8743C" w:rsidP="006F3F5B">
            <w:pPr>
              <w:jc w:val="center"/>
              <w:rPr>
                <w:sz w:val="4"/>
                <w:szCs w:val="4"/>
              </w:rPr>
            </w:pPr>
          </w:p>
        </w:tc>
        <w:tc>
          <w:tcPr>
            <w:tcW w:w="510" w:type="dxa"/>
            <w:tcBorders>
              <w:right w:val="dashed" w:sz="18" w:space="0" w:color="auto"/>
            </w:tcBorders>
          </w:tcPr>
          <w:p w14:paraId="6B5A94D6" w14:textId="77777777" w:rsidR="00A8743C" w:rsidRPr="006F3F5B" w:rsidRDefault="00A8743C" w:rsidP="006F3F5B">
            <w:pPr>
              <w:jc w:val="center"/>
              <w:rPr>
                <w:sz w:val="4"/>
                <w:szCs w:val="4"/>
              </w:rPr>
            </w:pPr>
          </w:p>
        </w:tc>
        <w:tc>
          <w:tcPr>
            <w:tcW w:w="510" w:type="dxa"/>
            <w:tcBorders>
              <w:left w:val="dashed" w:sz="18" w:space="0" w:color="auto"/>
            </w:tcBorders>
          </w:tcPr>
          <w:p w14:paraId="0D0CBF8B" w14:textId="77777777" w:rsidR="00A8743C" w:rsidRPr="006F3F5B" w:rsidRDefault="00A8743C" w:rsidP="006F3F5B">
            <w:pPr>
              <w:jc w:val="center"/>
              <w:rPr>
                <w:sz w:val="4"/>
                <w:szCs w:val="4"/>
              </w:rPr>
            </w:pPr>
          </w:p>
        </w:tc>
        <w:tc>
          <w:tcPr>
            <w:tcW w:w="510" w:type="dxa"/>
          </w:tcPr>
          <w:p w14:paraId="3D1CFD41" w14:textId="77777777" w:rsidR="00A8743C" w:rsidRPr="006F3F5B" w:rsidRDefault="00A8743C" w:rsidP="006F3F5B">
            <w:pPr>
              <w:jc w:val="center"/>
              <w:rPr>
                <w:sz w:val="4"/>
                <w:szCs w:val="4"/>
              </w:rPr>
            </w:pPr>
          </w:p>
        </w:tc>
        <w:tc>
          <w:tcPr>
            <w:tcW w:w="510" w:type="dxa"/>
          </w:tcPr>
          <w:p w14:paraId="1C2C8493" w14:textId="77777777" w:rsidR="00A8743C" w:rsidRPr="006F3F5B" w:rsidRDefault="00A8743C" w:rsidP="006F3F5B">
            <w:pPr>
              <w:jc w:val="center"/>
              <w:rPr>
                <w:sz w:val="4"/>
                <w:szCs w:val="4"/>
              </w:rPr>
            </w:pPr>
          </w:p>
        </w:tc>
      </w:tr>
      <w:tr w:rsidR="00A8743C" w:rsidRPr="007733B6" w14:paraId="6DC2CDF9" w14:textId="77777777" w:rsidTr="008B4F4B">
        <w:tc>
          <w:tcPr>
            <w:tcW w:w="2551" w:type="dxa"/>
          </w:tcPr>
          <w:p w14:paraId="6B92F0F9" w14:textId="1DF44790" w:rsidR="00A8743C" w:rsidRPr="007733B6" w:rsidRDefault="00A8743C" w:rsidP="00A8743C">
            <w:pPr>
              <w:jc w:val="right"/>
              <w:rPr>
                <w:sz w:val="20"/>
                <w:szCs w:val="20"/>
              </w:rPr>
            </w:pPr>
            <w:r w:rsidRPr="007733B6">
              <w:rPr>
                <w:sz w:val="20"/>
                <w:szCs w:val="20"/>
              </w:rPr>
              <w:t>Tunisia</w:t>
            </w:r>
          </w:p>
        </w:tc>
        <w:tc>
          <w:tcPr>
            <w:tcW w:w="510" w:type="dxa"/>
          </w:tcPr>
          <w:p w14:paraId="2C2CD86D" w14:textId="77777777" w:rsidR="00A8743C" w:rsidRPr="007733B6" w:rsidRDefault="00A8743C" w:rsidP="006F3F5B">
            <w:pPr>
              <w:jc w:val="center"/>
              <w:rPr>
                <w:sz w:val="20"/>
                <w:szCs w:val="20"/>
              </w:rPr>
            </w:pPr>
          </w:p>
        </w:tc>
        <w:tc>
          <w:tcPr>
            <w:tcW w:w="510" w:type="dxa"/>
          </w:tcPr>
          <w:p w14:paraId="7F337E1C" w14:textId="76F4E61D" w:rsidR="00A8743C" w:rsidRPr="007733B6" w:rsidRDefault="00A8743C" w:rsidP="006F3F5B">
            <w:pPr>
              <w:jc w:val="center"/>
              <w:rPr>
                <w:sz w:val="20"/>
                <w:szCs w:val="20"/>
              </w:rPr>
            </w:pPr>
          </w:p>
        </w:tc>
        <w:tc>
          <w:tcPr>
            <w:tcW w:w="510" w:type="dxa"/>
          </w:tcPr>
          <w:p w14:paraId="7579E989" w14:textId="77777777" w:rsidR="00A8743C" w:rsidRPr="007733B6" w:rsidRDefault="00A8743C" w:rsidP="006F3F5B">
            <w:pPr>
              <w:jc w:val="center"/>
              <w:rPr>
                <w:sz w:val="20"/>
                <w:szCs w:val="20"/>
              </w:rPr>
            </w:pPr>
          </w:p>
        </w:tc>
        <w:tc>
          <w:tcPr>
            <w:tcW w:w="510" w:type="dxa"/>
            <w:tcBorders>
              <w:right w:val="dashed" w:sz="18" w:space="0" w:color="auto"/>
            </w:tcBorders>
            <w:shd w:val="clear" w:color="auto" w:fill="BFBFBF" w:themeFill="background1" w:themeFillShade="BF"/>
          </w:tcPr>
          <w:p w14:paraId="6101263A" w14:textId="77777777" w:rsidR="00A8743C" w:rsidRPr="007733B6" w:rsidRDefault="00A8743C" w:rsidP="006F3F5B">
            <w:pPr>
              <w:jc w:val="center"/>
              <w:rPr>
                <w:sz w:val="20"/>
                <w:szCs w:val="20"/>
              </w:rPr>
            </w:pPr>
          </w:p>
        </w:tc>
        <w:tc>
          <w:tcPr>
            <w:tcW w:w="510" w:type="dxa"/>
            <w:tcBorders>
              <w:left w:val="dashed" w:sz="18" w:space="0" w:color="auto"/>
            </w:tcBorders>
            <w:shd w:val="clear" w:color="auto" w:fill="BFBFBF" w:themeFill="background1" w:themeFillShade="BF"/>
          </w:tcPr>
          <w:p w14:paraId="042469D9" w14:textId="77777777" w:rsidR="00A8743C" w:rsidRPr="007733B6" w:rsidRDefault="00A8743C" w:rsidP="006F3F5B">
            <w:pPr>
              <w:jc w:val="center"/>
              <w:rPr>
                <w:sz w:val="20"/>
                <w:szCs w:val="20"/>
              </w:rPr>
            </w:pPr>
          </w:p>
        </w:tc>
        <w:tc>
          <w:tcPr>
            <w:tcW w:w="510" w:type="dxa"/>
            <w:shd w:val="clear" w:color="auto" w:fill="BFBFBF" w:themeFill="background1" w:themeFillShade="BF"/>
          </w:tcPr>
          <w:p w14:paraId="03FD5718" w14:textId="77777777" w:rsidR="00A8743C" w:rsidRPr="007733B6" w:rsidRDefault="00A8743C" w:rsidP="006F3F5B">
            <w:pPr>
              <w:jc w:val="center"/>
              <w:rPr>
                <w:sz w:val="20"/>
                <w:szCs w:val="20"/>
              </w:rPr>
            </w:pPr>
          </w:p>
        </w:tc>
        <w:tc>
          <w:tcPr>
            <w:tcW w:w="510" w:type="dxa"/>
          </w:tcPr>
          <w:p w14:paraId="2902DC1B" w14:textId="77777777" w:rsidR="00A8743C" w:rsidRPr="007733B6" w:rsidRDefault="00A8743C" w:rsidP="006F3F5B">
            <w:pPr>
              <w:jc w:val="center"/>
              <w:rPr>
                <w:sz w:val="20"/>
                <w:szCs w:val="20"/>
              </w:rPr>
            </w:pPr>
          </w:p>
        </w:tc>
      </w:tr>
      <w:tr w:rsidR="00A8743C" w:rsidRPr="006F3F5B" w14:paraId="0B9B3291" w14:textId="77777777" w:rsidTr="008B4F4B">
        <w:tc>
          <w:tcPr>
            <w:tcW w:w="2551" w:type="dxa"/>
          </w:tcPr>
          <w:p w14:paraId="76B15F1F" w14:textId="77777777" w:rsidR="00A8743C" w:rsidRPr="006F3F5B" w:rsidRDefault="00A8743C" w:rsidP="001D4E2A">
            <w:pPr>
              <w:rPr>
                <w:sz w:val="4"/>
                <w:szCs w:val="4"/>
              </w:rPr>
            </w:pPr>
          </w:p>
        </w:tc>
        <w:tc>
          <w:tcPr>
            <w:tcW w:w="510" w:type="dxa"/>
          </w:tcPr>
          <w:p w14:paraId="3CE93F27" w14:textId="77777777" w:rsidR="00A8743C" w:rsidRPr="006F3F5B" w:rsidRDefault="00A8743C" w:rsidP="006F3F5B">
            <w:pPr>
              <w:jc w:val="center"/>
              <w:rPr>
                <w:sz w:val="4"/>
                <w:szCs w:val="4"/>
              </w:rPr>
            </w:pPr>
          </w:p>
        </w:tc>
        <w:tc>
          <w:tcPr>
            <w:tcW w:w="510" w:type="dxa"/>
          </w:tcPr>
          <w:p w14:paraId="0D9B0CAB" w14:textId="4F77AB08" w:rsidR="00A8743C" w:rsidRPr="006F3F5B" w:rsidRDefault="00A8743C" w:rsidP="006F3F5B">
            <w:pPr>
              <w:jc w:val="center"/>
              <w:rPr>
                <w:sz w:val="4"/>
                <w:szCs w:val="4"/>
              </w:rPr>
            </w:pPr>
          </w:p>
        </w:tc>
        <w:tc>
          <w:tcPr>
            <w:tcW w:w="510" w:type="dxa"/>
          </w:tcPr>
          <w:p w14:paraId="1041BEE3" w14:textId="77777777" w:rsidR="00A8743C" w:rsidRPr="006F3F5B" w:rsidRDefault="00A8743C" w:rsidP="006F3F5B">
            <w:pPr>
              <w:jc w:val="center"/>
              <w:rPr>
                <w:sz w:val="4"/>
                <w:szCs w:val="4"/>
              </w:rPr>
            </w:pPr>
          </w:p>
        </w:tc>
        <w:tc>
          <w:tcPr>
            <w:tcW w:w="510" w:type="dxa"/>
            <w:tcBorders>
              <w:right w:val="dashed" w:sz="18" w:space="0" w:color="auto"/>
            </w:tcBorders>
          </w:tcPr>
          <w:p w14:paraId="4544B7DF" w14:textId="77777777" w:rsidR="00A8743C" w:rsidRPr="006F3F5B" w:rsidRDefault="00A8743C" w:rsidP="006F3F5B">
            <w:pPr>
              <w:jc w:val="center"/>
              <w:rPr>
                <w:sz w:val="4"/>
                <w:szCs w:val="4"/>
              </w:rPr>
            </w:pPr>
          </w:p>
        </w:tc>
        <w:tc>
          <w:tcPr>
            <w:tcW w:w="510" w:type="dxa"/>
            <w:tcBorders>
              <w:left w:val="dashed" w:sz="18" w:space="0" w:color="auto"/>
            </w:tcBorders>
          </w:tcPr>
          <w:p w14:paraId="784EC2B2" w14:textId="77777777" w:rsidR="00A8743C" w:rsidRPr="006F3F5B" w:rsidRDefault="00A8743C" w:rsidP="006F3F5B">
            <w:pPr>
              <w:jc w:val="center"/>
              <w:rPr>
                <w:sz w:val="4"/>
                <w:szCs w:val="4"/>
              </w:rPr>
            </w:pPr>
          </w:p>
        </w:tc>
        <w:tc>
          <w:tcPr>
            <w:tcW w:w="510" w:type="dxa"/>
          </w:tcPr>
          <w:p w14:paraId="00901AF5" w14:textId="77777777" w:rsidR="00A8743C" w:rsidRPr="006F3F5B" w:rsidRDefault="00A8743C" w:rsidP="006F3F5B">
            <w:pPr>
              <w:jc w:val="center"/>
              <w:rPr>
                <w:sz w:val="4"/>
                <w:szCs w:val="4"/>
              </w:rPr>
            </w:pPr>
          </w:p>
        </w:tc>
        <w:tc>
          <w:tcPr>
            <w:tcW w:w="510" w:type="dxa"/>
          </w:tcPr>
          <w:p w14:paraId="3366D8E2" w14:textId="77777777" w:rsidR="00A8743C" w:rsidRPr="006F3F5B" w:rsidRDefault="00A8743C" w:rsidP="006F3F5B">
            <w:pPr>
              <w:jc w:val="center"/>
              <w:rPr>
                <w:sz w:val="4"/>
                <w:szCs w:val="4"/>
              </w:rPr>
            </w:pPr>
          </w:p>
        </w:tc>
      </w:tr>
      <w:tr w:rsidR="00A8743C" w:rsidRPr="007733B6" w14:paraId="4052DB77" w14:textId="77777777" w:rsidTr="008B4F4B">
        <w:tc>
          <w:tcPr>
            <w:tcW w:w="2551" w:type="dxa"/>
            <w:shd w:val="clear" w:color="auto" w:fill="auto"/>
          </w:tcPr>
          <w:p w14:paraId="1B47CBF1" w14:textId="4A7EBD13" w:rsidR="00A8743C" w:rsidRPr="007733B6" w:rsidRDefault="00A8743C" w:rsidP="001D4E2A">
            <w:pPr>
              <w:rPr>
                <w:b/>
                <w:bCs/>
                <w:sz w:val="20"/>
                <w:szCs w:val="20"/>
              </w:rPr>
            </w:pPr>
            <w:r w:rsidRPr="007733B6">
              <w:rPr>
                <w:b/>
                <w:bCs/>
                <w:sz w:val="20"/>
                <w:szCs w:val="20"/>
              </w:rPr>
              <w:t>Youth out</w:t>
            </w:r>
            <w:r w:rsidR="00491647">
              <w:rPr>
                <w:b/>
                <w:bCs/>
                <w:sz w:val="20"/>
                <w:szCs w:val="20"/>
              </w:rPr>
              <w:t>-</w:t>
            </w:r>
            <w:r w:rsidRPr="007733B6">
              <w:rPr>
                <w:b/>
                <w:bCs/>
                <w:sz w:val="20"/>
                <w:szCs w:val="20"/>
              </w:rPr>
              <w:t>of</w:t>
            </w:r>
            <w:r w:rsidR="00491647">
              <w:rPr>
                <w:b/>
                <w:bCs/>
                <w:sz w:val="20"/>
                <w:szCs w:val="20"/>
              </w:rPr>
              <w:t>-</w:t>
            </w:r>
            <w:r w:rsidRPr="007733B6">
              <w:rPr>
                <w:b/>
                <w:bCs/>
                <w:sz w:val="20"/>
                <w:szCs w:val="20"/>
              </w:rPr>
              <w:t xml:space="preserve">school rate </w:t>
            </w:r>
          </w:p>
        </w:tc>
        <w:tc>
          <w:tcPr>
            <w:tcW w:w="510" w:type="dxa"/>
            <w:shd w:val="clear" w:color="auto" w:fill="auto"/>
          </w:tcPr>
          <w:p w14:paraId="3DF20A85" w14:textId="77777777" w:rsidR="00A8743C" w:rsidRPr="007733B6" w:rsidRDefault="00A8743C" w:rsidP="006F3F5B">
            <w:pPr>
              <w:jc w:val="center"/>
              <w:rPr>
                <w:sz w:val="20"/>
                <w:szCs w:val="20"/>
              </w:rPr>
            </w:pPr>
          </w:p>
        </w:tc>
        <w:tc>
          <w:tcPr>
            <w:tcW w:w="510" w:type="dxa"/>
            <w:shd w:val="clear" w:color="auto" w:fill="auto"/>
          </w:tcPr>
          <w:p w14:paraId="2C679905" w14:textId="5B288E90" w:rsidR="00A8743C" w:rsidRPr="007733B6" w:rsidRDefault="00A8743C" w:rsidP="006F3F5B">
            <w:pPr>
              <w:jc w:val="center"/>
              <w:rPr>
                <w:sz w:val="20"/>
                <w:szCs w:val="20"/>
              </w:rPr>
            </w:pPr>
          </w:p>
        </w:tc>
        <w:tc>
          <w:tcPr>
            <w:tcW w:w="510" w:type="dxa"/>
            <w:shd w:val="clear" w:color="auto" w:fill="auto"/>
          </w:tcPr>
          <w:p w14:paraId="1D661EB3" w14:textId="77777777" w:rsidR="00A8743C" w:rsidRPr="007733B6" w:rsidRDefault="00A8743C" w:rsidP="006F3F5B">
            <w:pPr>
              <w:jc w:val="center"/>
              <w:rPr>
                <w:sz w:val="20"/>
                <w:szCs w:val="20"/>
              </w:rPr>
            </w:pPr>
          </w:p>
        </w:tc>
        <w:tc>
          <w:tcPr>
            <w:tcW w:w="510" w:type="dxa"/>
            <w:tcBorders>
              <w:right w:val="dashed" w:sz="18" w:space="0" w:color="auto"/>
            </w:tcBorders>
            <w:shd w:val="clear" w:color="auto" w:fill="auto"/>
          </w:tcPr>
          <w:p w14:paraId="71B4703F" w14:textId="77777777" w:rsidR="00A8743C" w:rsidRPr="007733B6" w:rsidRDefault="00A8743C" w:rsidP="006F3F5B">
            <w:pPr>
              <w:jc w:val="center"/>
              <w:rPr>
                <w:sz w:val="20"/>
                <w:szCs w:val="20"/>
              </w:rPr>
            </w:pPr>
          </w:p>
        </w:tc>
        <w:tc>
          <w:tcPr>
            <w:tcW w:w="510" w:type="dxa"/>
            <w:tcBorders>
              <w:left w:val="dashed" w:sz="18" w:space="0" w:color="auto"/>
            </w:tcBorders>
            <w:shd w:val="clear" w:color="auto" w:fill="auto"/>
          </w:tcPr>
          <w:p w14:paraId="32431C12" w14:textId="77777777" w:rsidR="00A8743C" w:rsidRPr="007733B6" w:rsidRDefault="00A8743C" w:rsidP="006F3F5B">
            <w:pPr>
              <w:jc w:val="center"/>
              <w:rPr>
                <w:sz w:val="20"/>
                <w:szCs w:val="20"/>
              </w:rPr>
            </w:pPr>
          </w:p>
        </w:tc>
        <w:tc>
          <w:tcPr>
            <w:tcW w:w="510" w:type="dxa"/>
            <w:shd w:val="clear" w:color="auto" w:fill="auto"/>
          </w:tcPr>
          <w:p w14:paraId="5398A9B1" w14:textId="77777777" w:rsidR="00A8743C" w:rsidRPr="007733B6" w:rsidRDefault="00A8743C" w:rsidP="006F3F5B">
            <w:pPr>
              <w:jc w:val="center"/>
              <w:rPr>
                <w:sz w:val="20"/>
                <w:szCs w:val="20"/>
              </w:rPr>
            </w:pPr>
          </w:p>
        </w:tc>
        <w:tc>
          <w:tcPr>
            <w:tcW w:w="510" w:type="dxa"/>
            <w:shd w:val="clear" w:color="auto" w:fill="auto"/>
          </w:tcPr>
          <w:p w14:paraId="22B2CC43" w14:textId="77777777" w:rsidR="00A8743C" w:rsidRPr="007733B6" w:rsidRDefault="00A8743C" w:rsidP="006F3F5B">
            <w:pPr>
              <w:jc w:val="center"/>
              <w:rPr>
                <w:sz w:val="20"/>
                <w:szCs w:val="20"/>
              </w:rPr>
            </w:pPr>
          </w:p>
        </w:tc>
      </w:tr>
      <w:tr w:rsidR="00A8743C" w:rsidRPr="006F3F5B" w14:paraId="6DDF289E" w14:textId="77777777" w:rsidTr="008B4F4B">
        <w:tc>
          <w:tcPr>
            <w:tcW w:w="2551" w:type="dxa"/>
          </w:tcPr>
          <w:p w14:paraId="45BA35C1" w14:textId="77777777" w:rsidR="00A8743C" w:rsidRPr="006F3F5B" w:rsidRDefault="00A8743C" w:rsidP="001D4E2A">
            <w:pPr>
              <w:rPr>
                <w:sz w:val="4"/>
                <w:szCs w:val="4"/>
              </w:rPr>
            </w:pPr>
          </w:p>
        </w:tc>
        <w:tc>
          <w:tcPr>
            <w:tcW w:w="510" w:type="dxa"/>
          </w:tcPr>
          <w:p w14:paraId="1F64C334" w14:textId="77777777" w:rsidR="00A8743C" w:rsidRPr="006F3F5B" w:rsidRDefault="00A8743C" w:rsidP="006F3F5B">
            <w:pPr>
              <w:jc w:val="center"/>
              <w:rPr>
                <w:sz w:val="4"/>
                <w:szCs w:val="4"/>
              </w:rPr>
            </w:pPr>
          </w:p>
        </w:tc>
        <w:tc>
          <w:tcPr>
            <w:tcW w:w="510" w:type="dxa"/>
          </w:tcPr>
          <w:p w14:paraId="13ACF892" w14:textId="098A72DA" w:rsidR="00A8743C" w:rsidRPr="006F3F5B" w:rsidRDefault="00A8743C" w:rsidP="006F3F5B">
            <w:pPr>
              <w:jc w:val="center"/>
              <w:rPr>
                <w:sz w:val="4"/>
                <w:szCs w:val="4"/>
              </w:rPr>
            </w:pPr>
          </w:p>
        </w:tc>
        <w:tc>
          <w:tcPr>
            <w:tcW w:w="510" w:type="dxa"/>
          </w:tcPr>
          <w:p w14:paraId="6DC8A924" w14:textId="77777777" w:rsidR="00A8743C" w:rsidRPr="006F3F5B" w:rsidRDefault="00A8743C" w:rsidP="006F3F5B">
            <w:pPr>
              <w:jc w:val="center"/>
              <w:rPr>
                <w:sz w:val="4"/>
                <w:szCs w:val="4"/>
              </w:rPr>
            </w:pPr>
          </w:p>
        </w:tc>
        <w:tc>
          <w:tcPr>
            <w:tcW w:w="510" w:type="dxa"/>
            <w:tcBorders>
              <w:right w:val="dashed" w:sz="18" w:space="0" w:color="auto"/>
            </w:tcBorders>
          </w:tcPr>
          <w:p w14:paraId="460DBB72" w14:textId="77777777" w:rsidR="00A8743C" w:rsidRPr="006F3F5B" w:rsidRDefault="00A8743C" w:rsidP="006F3F5B">
            <w:pPr>
              <w:jc w:val="center"/>
              <w:rPr>
                <w:sz w:val="4"/>
                <w:szCs w:val="4"/>
              </w:rPr>
            </w:pPr>
          </w:p>
        </w:tc>
        <w:tc>
          <w:tcPr>
            <w:tcW w:w="510" w:type="dxa"/>
            <w:tcBorders>
              <w:left w:val="dashed" w:sz="18" w:space="0" w:color="auto"/>
            </w:tcBorders>
          </w:tcPr>
          <w:p w14:paraId="17DCD783" w14:textId="77777777" w:rsidR="00A8743C" w:rsidRPr="006F3F5B" w:rsidRDefault="00A8743C" w:rsidP="006F3F5B">
            <w:pPr>
              <w:jc w:val="center"/>
              <w:rPr>
                <w:sz w:val="4"/>
                <w:szCs w:val="4"/>
              </w:rPr>
            </w:pPr>
          </w:p>
        </w:tc>
        <w:tc>
          <w:tcPr>
            <w:tcW w:w="510" w:type="dxa"/>
          </w:tcPr>
          <w:p w14:paraId="0E4480EE" w14:textId="77777777" w:rsidR="00A8743C" w:rsidRPr="006F3F5B" w:rsidRDefault="00A8743C" w:rsidP="006F3F5B">
            <w:pPr>
              <w:jc w:val="center"/>
              <w:rPr>
                <w:sz w:val="4"/>
                <w:szCs w:val="4"/>
              </w:rPr>
            </w:pPr>
          </w:p>
        </w:tc>
        <w:tc>
          <w:tcPr>
            <w:tcW w:w="510" w:type="dxa"/>
          </w:tcPr>
          <w:p w14:paraId="7512D0BF" w14:textId="77777777" w:rsidR="00A8743C" w:rsidRPr="006F3F5B" w:rsidRDefault="00A8743C" w:rsidP="006F3F5B">
            <w:pPr>
              <w:jc w:val="center"/>
              <w:rPr>
                <w:sz w:val="4"/>
                <w:szCs w:val="4"/>
              </w:rPr>
            </w:pPr>
          </w:p>
        </w:tc>
      </w:tr>
      <w:tr w:rsidR="00A8743C" w:rsidRPr="007733B6" w14:paraId="7D6F65C1" w14:textId="77777777" w:rsidTr="008B4F4B">
        <w:tc>
          <w:tcPr>
            <w:tcW w:w="2551" w:type="dxa"/>
          </w:tcPr>
          <w:p w14:paraId="49684302" w14:textId="07FFEBBB" w:rsidR="00A8743C" w:rsidRPr="007733B6" w:rsidRDefault="00A8743C" w:rsidP="00A8743C">
            <w:pPr>
              <w:jc w:val="right"/>
              <w:rPr>
                <w:sz w:val="20"/>
                <w:szCs w:val="20"/>
              </w:rPr>
            </w:pPr>
            <w:r w:rsidRPr="007733B6">
              <w:rPr>
                <w:sz w:val="20"/>
                <w:szCs w:val="20"/>
              </w:rPr>
              <w:t>Iraq</w:t>
            </w:r>
          </w:p>
        </w:tc>
        <w:tc>
          <w:tcPr>
            <w:tcW w:w="510" w:type="dxa"/>
            <w:shd w:val="clear" w:color="auto" w:fill="auto"/>
          </w:tcPr>
          <w:p w14:paraId="065CE5E8" w14:textId="77777777" w:rsidR="00A8743C" w:rsidRPr="007733B6" w:rsidRDefault="00A8743C" w:rsidP="00A8743C">
            <w:pPr>
              <w:jc w:val="center"/>
              <w:rPr>
                <w:sz w:val="20"/>
                <w:szCs w:val="20"/>
              </w:rPr>
            </w:pPr>
          </w:p>
        </w:tc>
        <w:tc>
          <w:tcPr>
            <w:tcW w:w="510" w:type="dxa"/>
            <w:shd w:val="clear" w:color="auto" w:fill="4472C4" w:themeFill="accent1"/>
          </w:tcPr>
          <w:p w14:paraId="3FDF8296" w14:textId="77A16998" w:rsidR="00A8743C" w:rsidRPr="007733B6" w:rsidRDefault="00A8743C" w:rsidP="00A8743C">
            <w:pPr>
              <w:jc w:val="center"/>
              <w:rPr>
                <w:sz w:val="20"/>
                <w:szCs w:val="20"/>
              </w:rPr>
            </w:pPr>
          </w:p>
        </w:tc>
        <w:tc>
          <w:tcPr>
            <w:tcW w:w="510" w:type="dxa"/>
            <w:shd w:val="clear" w:color="auto" w:fill="4472C4" w:themeFill="accent1"/>
          </w:tcPr>
          <w:p w14:paraId="7CA18CAE" w14:textId="77777777" w:rsidR="00A8743C" w:rsidRPr="007733B6" w:rsidRDefault="00A8743C" w:rsidP="00A8743C">
            <w:pPr>
              <w:jc w:val="center"/>
              <w:rPr>
                <w:sz w:val="20"/>
                <w:szCs w:val="20"/>
              </w:rPr>
            </w:pPr>
          </w:p>
        </w:tc>
        <w:tc>
          <w:tcPr>
            <w:tcW w:w="510" w:type="dxa"/>
            <w:tcBorders>
              <w:right w:val="dashed" w:sz="18" w:space="0" w:color="auto"/>
            </w:tcBorders>
            <w:shd w:val="clear" w:color="auto" w:fill="4472C4" w:themeFill="accent1"/>
          </w:tcPr>
          <w:p w14:paraId="5C9EE765" w14:textId="77777777" w:rsidR="00A8743C" w:rsidRPr="007733B6" w:rsidRDefault="00A8743C" w:rsidP="00A8743C">
            <w:pPr>
              <w:jc w:val="center"/>
              <w:rPr>
                <w:sz w:val="20"/>
                <w:szCs w:val="20"/>
              </w:rPr>
            </w:pPr>
          </w:p>
        </w:tc>
        <w:tc>
          <w:tcPr>
            <w:tcW w:w="510" w:type="dxa"/>
            <w:tcBorders>
              <w:left w:val="dashed" w:sz="18" w:space="0" w:color="auto"/>
            </w:tcBorders>
          </w:tcPr>
          <w:p w14:paraId="571FF504" w14:textId="77777777" w:rsidR="00A8743C" w:rsidRPr="007733B6" w:rsidRDefault="00A8743C" w:rsidP="00A8743C">
            <w:pPr>
              <w:jc w:val="center"/>
              <w:rPr>
                <w:sz w:val="20"/>
                <w:szCs w:val="20"/>
              </w:rPr>
            </w:pPr>
          </w:p>
        </w:tc>
        <w:tc>
          <w:tcPr>
            <w:tcW w:w="510" w:type="dxa"/>
          </w:tcPr>
          <w:p w14:paraId="000786CE" w14:textId="77777777" w:rsidR="00A8743C" w:rsidRPr="007733B6" w:rsidRDefault="00A8743C" w:rsidP="00A8743C">
            <w:pPr>
              <w:jc w:val="center"/>
              <w:rPr>
                <w:sz w:val="20"/>
                <w:szCs w:val="20"/>
              </w:rPr>
            </w:pPr>
          </w:p>
        </w:tc>
        <w:tc>
          <w:tcPr>
            <w:tcW w:w="510" w:type="dxa"/>
          </w:tcPr>
          <w:p w14:paraId="3BCB32FA" w14:textId="77777777" w:rsidR="00A8743C" w:rsidRPr="007733B6" w:rsidRDefault="00A8743C" w:rsidP="00A8743C">
            <w:pPr>
              <w:jc w:val="center"/>
              <w:rPr>
                <w:sz w:val="20"/>
                <w:szCs w:val="20"/>
              </w:rPr>
            </w:pPr>
          </w:p>
        </w:tc>
      </w:tr>
      <w:tr w:rsidR="00A8743C" w:rsidRPr="006F3F5B" w14:paraId="2B07E00E" w14:textId="77777777" w:rsidTr="008B4F4B">
        <w:tc>
          <w:tcPr>
            <w:tcW w:w="2551" w:type="dxa"/>
          </w:tcPr>
          <w:p w14:paraId="7E54C4E7" w14:textId="77777777" w:rsidR="00A8743C" w:rsidRPr="006F3F5B" w:rsidRDefault="00A8743C" w:rsidP="00A8743C">
            <w:pPr>
              <w:rPr>
                <w:sz w:val="4"/>
                <w:szCs w:val="4"/>
              </w:rPr>
            </w:pPr>
          </w:p>
        </w:tc>
        <w:tc>
          <w:tcPr>
            <w:tcW w:w="510" w:type="dxa"/>
          </w:tcPr>
          <w:p w14:paraId="75FBED2E" w14:textId="77777777" w:rsidR="00A8743C" w:rsidRPr="006F3F5B" w:rsidRDefault="00A8743C" w:rsidP="00A8743C">
            <w:pPr>
              <w:jc w:val="center"/>
              <w:rPr>
                <w:sz w:val="4"/>
                <w:szCs w:val="4"/>
              </w:rPr>
            </w:pPr>
          </w:p>
        </w:tc>
        <w:tc>
          <w:tcPr>
            <w:tcW w:w="510" w:type="dxa"/>
          </w:tcPr>
          <w:p w14:paraId="1512C28A" w14:textId="34ECA829" w:rsidR="00A8743C" w:rsidRPr="006F3F5B" w:rsidRDefault="00A8743C" w:rsidP="00A8743C">
            <w:pPr>
              <w:jc w:val="center"/>
              <w:rPr>
                <w:sz w:val="4"/>
                <w:szCs w:val="4"/>
              </w:rPr>
            </w:pPr>
          </w:p>
        </w:tc>
        <w:tc>
          <w:tcPr>
            <w:tcW w:w="510" w:type="dxa"/>
          </w:tcPr>
          <w:p w14:paraId="0BBDDBE9" w14:textId="77777777" w:rsidR="00A8743C" w:rsidRPr="006F3F5B" w:rsidRDefault="00A8743C" w:rsidP="00A8743C">
            <w:pPr>
              <w:jc w:val="center"/>
              <w:rPr>
                <w:sz w:val="4"/>
                <w:szCs w:val="4"/>
              </w:rPr>
            </w:pPr>
          </w:p>
        </w:tc>
        <w:tc>
          <w:tcPr>
            <w:tcW w:w="510" w:type="dxa"/>
            <w:tcBorders>
              <w:right w:val="dashed" w:sz="18" w:space="0" w:color="auto"/>
            </w:tcBorders>
          </w:tcPr>
          <w:p w14:paraId="0DAA40D4" w14:textId="77777777" w:rsidR="00A8743C" w:rsidRPr="006F3F5B" w:rsidRDefault="00A8743C" w:rsidP="00A8743C">
            <w:pPr>
              <w:jc w:val="center"/>
              <w:rPr>
                <w:sz w:val="4"/>
                <w:szCs w:val="4"/>
              </w:rPr>
            </w:pPr>
          </w:p>
        </w:tc>
        <w:tc>
          <w:tcPr>
            <w:tcW w:w="510" w:type="dxa"/>
            <w:tcBorders>
              <w:left w:val="dashed" w:sz="18" w:space="0" w:color="auto"/>
            </w:tcBorders>
          </w:tcPr>
          <w:p w14:paraId="5785CDEB" w14:textId="77777777" w:rsidR="00A8743C" w:rsidRPr="006F3F5B" w:rsidRDefault="00A8743C" w:rsidP="00A8743C">
            <w:pPr>
              <w:jc w:val="center"/>
              <w:rPr>
                <w:sz w:val="4"/>
                <w:szCs w:val="4"/>
              </w:rPr>
            </w:pPr>
          </w:p>
        </w:tc>
        <w:tc>
          <w:tcPr>
            <w:tcW w:w="510" w:type="dxa"/>
          </w:tcPr>
          <w:p w14:paraId="4339A675" w14:textId="77777777" w:rsidR="00A8743C" w:rsidRPr="006F3F5B" w:rsidRDefault="00A8743C" w:rsidP="00A8743C">
            <w:pPr>
              <w:jc w:val="center"/>
              <w:rPr>
                <w:sz w:val="4"/>
                <w:szCs w:val="4"/>
              </w:rPr>
            </w:pPr>
          </w:p>
        </w:tc>
        <w:tc>
          <w:tcPr>
            <w:tcW w:w="510" w:type="dxa"/>
          </w:tcPr>
          <w:p w14:paraId="15B3BA89" w14:textId="77777777" w:rsidR="00A8743C" w:rsidRPr="006F3F5B" w:rsidRDefault="00A8743C" w:rsidP="00A8743C">
            <w:pPr>
              <w:jc w:val="center"/>
              <w:rPr>
                <w:sz w:val="4"/>
                <w:szCs w:val="4"/>
              </w:rPr>
            </w:pPr>
          </w:p>
        </w:tc>
      </w:tr>
      <w:tr w:rsidR="00A8743C" w:rsidRPr="007733B6" w14:paraId="4D727FB1" w14:textId="77777777" w:rsidTr="008B4F4B">
        <w:tc>
          <w:tcPr>
            <w:tcW w:w="2551" w:type="dxa"/>
          </w:tcPr>
          <w:p w14:paraId="23F172EE" w14:textId="000329DF" w:rsidR="00A8743C" w:rsidRPr="007733B6" w:rsidRDefault="00A8743C" w:rsidP="00A8743C">
            <w:pPr>
              <w:jc w:val="right"/>
              <w:rPr>
                <w:sz w:val="20"/>
                <w:szCs w:val="20"/>
              </w:rPr>
            </w:pPr>
            <w:r w:rsidRPr="007733B6">
              <w:rPr>
                <w:sz w:val="20"/>
                <w:szCs w:val="20"/>
              </w:rPr>
              <w:t>Sierra Leone</w:t>
            </w:r>
          </w:p>
        </w:tc>
        <w:tc>
          <w:tcPr>
            <w:tcW w:w="510" w:type="dxa"/>
          </w:tcPr>
          <w:p w14:paraId="582795D7" w14:textId="77777777" w:rsidR="00A8743C" w:rsidRPr="007733B6" w:rsidRDefault="00A8743C" w:rsidP="00A8743C">
            <w:pPr>
              <w:jc w:val="center"/>
              <w:rPr>
                <w:sz w:val="20"/>
                <w:szCs w:val="20"/>
              </w:rPr>
            </w:pPr>
          </w:p>
        </w:tc>
        <w:tc>
          <w:tcPr>
            <w:tcW w:w="510" w:type="dxa"/>
          </w:tcPr>
          <w:p w14:paraId="00D2CF22" w14:textId="5CC6F811" w:rsidR="00A8743C" w:rsidRPr="007733B6" w:rsidRDefault="00A8743C" w:rsidP="00A8743C">
            <w:pPr>
              <w:jc w:val="center"/>
              <w:rPr>
                <w:sz w:val="20"/>
                <w:szCs w:val="20"/>
              </w:rPr>
            </w:pPr>
          </w:p>
        </w:tc>
        <w:tc>
          <w:tcPr>
            <w:tcW w:w="510" w:type="dxa"/>
            <w:shd w:val="clear" w:color="auto" w:fill="7030A0"/>
          </w:tcPr>
          <w:p w14:paraId="32610772" w14:textId="77777777" w:rsidR="00A8743C" w:rsidRPr="007733B6" w:rsidRDefault="00A8743C" w:rsidP="00A8743C">
            <w:pPr>
              <w:jc w:val="center"/>
              <w:rPr>
                <w:sz w:val="20"/>
                <w:szCs w:val="20"/>
              </w:rPr>
            </w:pPr>
          </w:p>
        </w:tc>
        <w:tc>
          <w:tcPr>
            <w:tcW w:w="510" w:type="dxa"/>
            <w:tcBorders>
              <w:right w:val="dashed" w:sz="18" w:space="0" w:color="auto"/>
            </w:tcBorders>
            <w:shd w:val="clear" w:color="auto" w:fill="7030A0"/>
          </w:tcPr>
          <w:p w14:paraId="4F676DD1" w14:textId="77777777" w:rsidR="00A8743C" w:rsidRPr="007733B6" w:rsidRDefault="00A8743C" w:rsidP="00A8743C">
            <w:pPr>
              <w:jc w:val="center"/>
              <w:rPr>
                <w:sz w:val="20"/>
                <w:szCs w:val="20"/>
              </w:rPr>
            </w:pPr>
          </w:p>
        </w:tc>
        <w:tc>
          <w:tcPr>
            <w:tcW w:w="510" w:type="dxa"/>
            <w:tcBorders>
              <w:left w:val="dashed" w:sz="18" w:space="0" w:color="auto"/>
            </w:tcBorders>
            <w:shd w:val="clear" w:color="auto" w:fill="7030A0"/>
          </w:tcPr>
          <w:p w14:paraId="4DECC241" w14:textId="77777777" w:rsidR="00A8743C" w:rsidRPr="007733B6" w:rsidRDefault="00A8743C" w:rsidP="00A8743C">
            <w:pPr>
              <w:jc w:val="center"/>
              <w:rPr>
                <w:sz w:val="20"/>
                <w:szCs w:val="20"/>
              </w:rPr>
            </w:pPr>
          </w:p>
        </w:tc>
        <w:tc>
          <w:tcPr>
            <w:tcW w:w="510" w:type="dxa"/>
          </w:tcPr>
          <w:p w14:paraId="0EE5192C" w14:textId="77777777" w:rsidR="00A8743C" w:rsidRPr="007733B6" w:rsidRDefault="00A8743C" w:rsidP="00A8743C">
            <w:pPr>
              <w:jc w:val="center"/>
              <w:rPr>
                <w:sz w:val="20"/>
                <w:szCs w:val="20"/>
              </w:rPr>
            </w:pPr>
          </w:p>
        </w:tc>
        <w:tc>
          <w:tcPr>
            <w:tcW w:w="510" w:type="dxa"/>
          </w:tcPr>
          <w:p w14:paraId="0603737F" w14:textId="77777777" w:rsidR="00A8743C" w:rsidRPr="007733B6" w:rsidRDefault="00A8743C" w:rsidP="00A8743C">
            <w:pPr>
              <w:jc w:val="center"/>
              <w:rPr>
                <w:sz w:val="20"/>
                <w:szCs w:val="20"/>
              </w:rPr>
            </w:pPr>
          </w:p>
        </w:tc>
      </w:tr>
      <w:tr w:rsidR="00A8743C" w:rsidRPr="006F3F5B" w14:paraId="4606ACD5" w14:textId="77777777" w:rsidTr="008B4F4B">
        <w:tc>
          <w:tcPr>
            <w:tcW w:w="2551" w:type="dxa"/>
          </w:tcPr>
          <w:p w14:paraId="247771E3" w14:textId="77777777" w:rsidR="00A8743C" w:rsidRPr="006F3F5B" w:rsidRDefault="00A8743C" w:rsidP="00A8743C">
            <w:pPr>
              <w:rPr>
                <w:sz w:val="4"/>
                <w:szCs w:val="4"/>
              </w:rPr>
            </w:pPr>
          </w:p>
        </w:tc>
        <w:tc>
          <w:tcPr>
            <w:tcW w:w="510" w:type="dxa"/>
          </w:tcPr>
          <w:p w14:paraId="4952FB3F" w14:textId="77777777" w:rsidR="00A8743C" w:rsidRPr="006F3F5B" w:rsidRDefault="00A8743C" w:rsidP="00A8743C">
            <w:pPr>
              <w:jc w:val="center"/>
              <w:rPr>
                <w:sz w:val="4"/>
                <w:szCs w:val="4"/>
              </w:rPr>
            </w:pPr>
          </w:p>
        </w:tc>
        <w:tc>
          <w:tcPr>
            <w:tcW w:w="510" w:type="dxa"/>
          </w:tcPr>
          <w:p w14:paraId="1558CC5D" w14:textId="01AC4801" w:rsidR="00A8743C" w:rsidRPr="006F3F5B" w:rsidRDefault="00A8743C" w:rsidP="00A8743C">
            <w:pPr>
              <w:jc w:val="center"/>
              <w:rPr>
                <w:sz w:val="4"/>
                <w:szCs w:val="4"/>
              </w:rPr>
            </w:pPr>
          </w:p>
        </w:tc>
        <w:tc>
          <w:tcPr>
            <w:tcW w:w="510" w:type="dxa"/>
          </w:tcPr>
          <w:p w14:paraId="0AA4B66C" w14:textId="77777777" w:rsidR="00A8743C" w:rsidRPr="006F3F5B" w:rsidRDefault="00A8743C" w:rsidP="00A8743C">
            <w:pPr>
              <w:jc w:val="center"/>
              <w:rPr>
                <w:sz w:val="4"/>
                <w:szCs w:val="4"/>
              </w:rPr>
            </w:pPr>
          </w:p>
        </w:tc>
        <w:tc>
          <w:tcPr>
            <w:tcW w:w="510" w:type="dxa"/>
            <w:tcBorders>
              <w:right w:val="dashed" w:sz="18" w:space="0" w:color="auto"/>
            </w:tcBorders>
          </w:tcPr>
          <w:p w14:paraId="6BF70E45" w14:textId="77777777" w:rsidR="00A8743C" w:rsidRPr="006F3F5B" w:rsidRDefault="00A8743C" w:rsidP="00A8743C">
            <w:pPr>
              <w:jc w:val="center"/>
              <w:rPr>
                <w:sz w:val="4"/>
                <w:szCs w:val="4"/>
              </w:rPr>
            </w:pPr>
          </w:p>
        </w:tc>
        <w:tc>
          <w:tcPr>
            <w:tcW w:w="510" w:type="dxa"/>
            <w:tcBorders>
              <w:left w:val="dashed" w:sz="18" w:space="0" w:color="auto"/>
            </w:tcBorders>
          </w:tcPr>
          <w:p w14:paraId="7FEB6061" w14:textId="77777777" w:rsidR="00A8743C" w:rsidRPr="006F3F5B" w:rsidRDefault="00A8743C" w:rsidP="00A8743C">
            <w:pPr>
              <w:jc w:val="center"/>
              <w:rPr>
                <w:sz w:val="4"/>
                <w:szCs w:val="4"/>
              </w:rPr>
            </w:pPr>
          </w:p>
        </w:tc>
        <w:tc>
          <w:tcPr>
            <w:tcW w:w="510" w:type="dxa"/>
          </w:tcPr>
          <w:p w14:paraId="03DD5810" w14:textId="77777777" w:rsidR="00A8743C" w:rsidRPr="006F3F5B" w:rsidRDefault="00A8743C" w:rsidP="00A8743C">
            <w:pPr>
              <w:jc w:val="center"/>
              <w:rPr>
                <w:sz w:val="4"/>
                <w:szCs w:val="4"/>
              </w:rPr>
            </w:pPr>
          </w:p>
        </w:tc>
        <w:tc>
          <w:tcPr>
            <w:tcW w:w="510" w:type="dxa"/>
          </w:tcPr>
          <w:p w14:paraId="5D8803CD" w14:textId="77777777" w:rsidR="00A8743C" w:rsidRPr="006F3F5B" w:rsidRDefault="00A8743C" w:rsidP="00A8743C">
            <w:pPr>
              <w:jc w:val="center"/>
              <w:rPr>
                <w:sz w:val="4"/>
                <w:szCs w:val="4"/>
              </w:rPr>
            </w:pPr>
          </w:p>
        </w:tc>
      </w:tr>
      <w:tr w:rsidR="00A8743C" w:rsidRPr="007733B6" w14:paraId="63859910" w14:textId="77777777" w:rsidTr="008B4F4B">
        <w:tc>
          <w:tcPr>
            <w:tcW w:w="2551" w:type="dxa"/>
          </w:tcPr>
          <w:p w14:paraId="252631B5" w14:textId="146A07B0" w:rsidR="00A8743C" w:rsidRPr="007733B6" w:rsidRDefault="00A8743C" w:rsidP="00A8743C">
            <w:pPr>
              <w:jc w:val="right"/>
              <w:rPr>
                <w:sz w:val="20"/>
                <w:szCs w:val="20"/>
              </w:rPr>
            </w:pPr>
            <w:r w:rsidRPr="007733B6">
              <w:rPr>
                <w:sz w:val="20"/>
                <w:szCs w:val="20"/>
              </w:rPr>
              <w:t>Tunisia</w:t>
            </w:r>
          </w:p>
        </w:tc>
        <w:tc>
          <w:tcPr>
            <w:tcW w:w="510" w:type="dxa"/>
          </w:tcPr>
          <w:p w14:paraId="5A916A4E" w14:textId="77777777" w:rsidR="00A8743C" w:rsidRPr="007733B6" w:rsidRDefault="00A8743C" w:rsidP="00A8743C">
            <w:pPr>
              <w:jc w:val="center"/>
              <w:rPr>
                <w:sz w:val="20"/>
                <w:szCs w:val="20"/>
              </w:rPr>
            </w:pPr>
          </w:p>
        </w:tc>
        <w:tc>
          <w:tcPr>
            <w:tcW w:w="510" w:type="dxa"/>
          </w:tcPr>
          <w:p w14:paraId="454DAD6B" w14:textId="0F7D722A" w:rsidR="00A8743C" w:rsidRPr="007733B6" w:rsidRDefault="00A8743C" w:rsidP="00A8743C">
            <w:pPr>
              <w:jc w:val="center"/>
              <w:rPr>
                <w:sz w:val="20"/>
                <w:szCs w:val="20"/>
              </w:rPr>
            </w:pPr>
          </w:p>
        </w:tc>
        <w:tc>
          <w:tcPr>
            <w:tcW w:w="510" w:type="dxa"/>
            <w:shd w:val="clear" w:color="auto" w:fill="BFBFBF" w:themeFill="background1" w:themeFillShade="BF"/>
          </w:tcPr>
          <w:p w14:paraId="5002B258" w14:textId="77777777" w:rsidR="00A8743C" w:rsidRPr="007733B6" w:rsidRDefault="00A8743C" w:rsidP="00A8743C">
            <w:pPr>
              <w:jc w:val="center"/>
              <w:rPr>
                <w:sz w:val="20"/>
                <w:szCs w:val="20"/>
              </w:rPr>
            </w:pPr>
          </w:p>
        </w:tc>
        <w:tc>
          <w:tcPr>
            <w:tcW w:w="510" w:type="dxa"/>
            <w:tcBorders>
              <w:right w:val="dashed" w:sz="18" w:space="0" w:color="auto"/>
            </w:tcBorders>
            <w:shd w:val="clear" w:color="auto" w:fill="BFBFBF" w:themeFill="background1" w:themeFillShade="BF"/>
          </w:tcPr>
          <w:p w14:paraId="1280B6F5" w14:textId="77777777" w:rsidR="00A8743C" w:rsidRPr="007733B6" w:rsidRDefault="00A8743C" w:rsidP="00A8743C">
            <w:pPr>
              <w:jc w:val="center"/>
              <w:rPr>
                <w:sz w:val="20"/>
                <w:szCs w:val="20"/>
              </w:rPr>
            </w:pPr>
          </w:p>
        </w:tc>
        <w:tc>
          <w:tcPr>
            <w:tcW w:w="510" w:type="dxa"/>
            <w:tcBorders>
              <w:left w:val="dashed" w:sz="18" w:space="0" w:color="auto"/>
            </w:tcBorders>
            <w:shd w:val="clear" w:color="auto" w:fill="BFBFBF" w:themeFill="background1" w:themeFillShade="BF"/>
          </w:tcPr>
          <w:p w14:paraId="6EF79870" w14:textId="77777777" w:rsidR="00A8743C" w:rsidRPr="007733B6" w:rsidRDefault="00A8743C" w:rsidP="00A8743C">
            <w:pPr>
              <w:jc w:val="center"/>
              <w:rPr>
                <w:sz w:val="20"/>
                <w:szCs w:val="20"/>
              </w:rPr>
            </w:pPr>
          </w:p>
        </w:tc>
        <w:tc>
          <w:tcPr>
            <w:tcW w:w="510" w:type="dxa"/>
          </w:tcPr>
          <w:p w14:paraId="2B9FECD0" w14:textId="77777777" w:rsidR="00A8743C" w:rsidRPr="007733B6" w:rsidRDefault="00A8743C" w:rsidP="00A8743C">
            <w:pPr>
              <w:jc w:val="center"/>
              <w:rPr>
                <w:sz w:val="20"/>
                <w:szCs w:val="20"/>
              </w:rPr>
            </w:pPr>
          </w:p>
        </w:tc>
        <w:tc>
          <w:tcPr>
            <w:tcW w:w="510" w:type="dxa"/>
          </w:tcPr>
          <w:p w14:paraId="314C9F3C" w14:textId="77777777" w:rsidR="00A8743C" w:rsidRPr="007733B6" w:rsidRDefault="00A8743C" w:rsidP="00A8743C">
            <w:pPr>
              <w:jc w:val="center"/>
              <w:rPr>
                <w:sz w:val="20"/>
                <w:szCs w:val="20"/>
              </w:rPr>
            </w:pPr>
          </w:p>
        </w:tc>
      </w:tr>
    </w:tbl>
    <w:p w14:paraId="35E127FE" w14:textId="1365DB1D" w:rsidR="006F3F5B" w:rsidRDefault="006F3F5B" w:rsidP="001D4E2A"/>
    <w:p w14:paraId="22C92912" w14:textId="368A8E0E" w:rsidR="002E3C08" w:rsidRDefault="00A33FF8" w:rsidP="002E3C08">
      <w:r>
        <w:t>T</w:t>
      </w:r>
      <w:r w:rsidR="002E3C08">
        <w:t>hreshold ages do not align with the definition</w:t>
      </w:r>
      <w:r w:rsidR="008B4F4B">
        <w:t>s</w:t>
      </w:r>
      <w:r w:rsidR="002E3C08">
        <w:t xml:space="preserve"> of several education indicators. </w:t>
      </w:r>
      <w:r w:rsidR="00C41AE7">
        <w:t>P</w:t>
      </w:r>
      <w:r w:rsidR="002E3C08">
        <w:t xml:space="preserve">re-primary </w:t>
      </w:r>
      <w:r w:rsidR="00152819">
        <w:t xml:space="preserve">education </w:t>
      </w:r>
      <w:r w:rsidR="002E3C08">
        <w:t>enrolment may refer to age</w:t>
      </w:r>
      <w:r w:rsidR="00152819">
        <w:t>s</w:t>
      </w:r>
      <w:r w:rsidR="002E3C08">
        <w:t xml:space="preserve"> 3 to 5. When the age for the final grade of primary </w:t>
      </w:r>
      <w:r w:rsidR="00F826CF">
        <w:t>education</w:t>
      </w:r>
      <w:r w:rsidR="00C41AE7">
        <w:t xml:space="preserve"> </w:t>
      </w:r>
      <w:r w:rsidR="002E3C08">
        <w:t xml:space="preserve">is 13, the primary completion rate is defined for the age group 16 to 18. In many countries, upper secondary enrolment and attendance rates also refer to the age group 16 to 18. The youth literacy rate is defined over the age group 15 to 24. </w:t>
      </w:r>
      <w:r>
        <w:t>T</w:t>
      </w:r>
      <w:r w:rsidR="002E3C08">
        <w:t>hese and other indicators have in common straddl</w:t>
      </w:r>
      <w:r w:rsidR="00F7209C">
        <w:t>ing</w:t>
      </w:r>
      <w:r w:rsidR="002E3C08">
        <w:t xml:space="preserve"> two disability measure</w:t>
      </w:r>
      <w:r w:rsidR="00EF1FEA">
        <w:t>s</w:t>
      </w:r>
      <w:r w:rsidR="002E3C08">
        <w:t xml:space="preserve"> within </w:t>
      </w:r>
      <w:r w:rsidR="007966C5">
        <w:t>a</w:t>
      </w:r>
      <w:r w:rsidR="002E3C08">
        <w:t xml:space="preserve"> survey. </w:t>
      </w:r>
    </w:p>
    <w:p w14:paraId="1A396CA9" w14:textId="77777777" w:rsidR="002E3C08" w:rsidRDefault="002E3C08" w:rsidP="002E3C08"/>
    <w:p w14:paraId="280A500F" w14:textId="28425F83" w:rsidR="002E3C08" w:rsidRDefault="009E62F1" w:rsidP="002E3C08">
      <w:r>
        <w:t>T</w:t>
      </w:r>
      <w:r w:rsidR="002E3C08">
        <w:t xml:space="preserve">he </w:t>
      </w:r>
      <w:r w:rsidR="00424522">
        <w:t xml:space="preserve">different approaches’ </w:t>
      </w:r>
      <w:r w:rsidR="002E3C08">
        <w:t>drastic effect on disability prevalence estimate</w:t>
      </w:r>
      <w:r w:rsidR="00B57CA5">
        <w:t>s</w:t>
      </w:r>
      <w:r w:rsidR="002E3C08">
        <w:t xml:space="preserve"> </w:t>
      </w:r>
      <w:r w:rsidR="00506AF7">
        <w:t xml:space="preserve">hampers </w:t>
      </w:r>
      <w:r w:rsidR="002E3C08">
        <w:t xml:space="preserve">interpretation of disaggregating education indicators by disability. </w:t>
      </w:r>
      <w:r w:rsidR="00FA63FA">
        <w:t>In Sierra Leone</w:t>
      </w:r>
      <w:r w:rsidR="002E3C08">
        <w:t>, disability prevalence falls from 16.6% among 17-year-olds to 0.3% among 18-year-olds (</w:t>
      </w:r>
      <w:r w:rsidR="002E3C08" w:rsidRPr="00B724FF">
        <w:rPr>
          <w:b/>
          <w:bCs/>
        </w:rPr>
        <w:t>Figure 14.4</w:t>
      </w:r>
      <w:r w:rsidR="002E3C08">
        <w:rPr>
          <w:b/>
          <w:bCs/>
        </w:rPr>
        <w:t>a</w:t>
      </w:r>
      <w:r w:rsidR="002E3C08">
        <w:t>)</w:t>
      </w:r>
      <w:r w:rsidR="00BB285E">
        <w:t>, while</w:t>
      </w:r>
      <w:r w:rsidR="002E3C08">
        <w:t xml:space="preserve"> the lower secondary </w:t>
      </w:r>
      <w:r w:rsidR="00BB285E">
        <w:t xml:space="preserve">education </w:t>
      </w:r>
      <w:r w:rsidR="002E3C08">
        <w:t xml:space="preserve">completion rate is </w:t>
      </w:r>
      <w:r w:rsidR="00BB285E">
        <w:t xml:space="preserve">defined for ages </w:t>
      </w:r>
      <w:r w:rsidR="002E3C08">
        <w:t>17 to 19 (</w:t>
      </w:r>
      <w:r w:rsidR="002E3C08" w:rsidRPr="00B724FF">
        <w:rPr>
          <w:b/>
          <w:bCs/>
        </w:rPr>
        <w:t>Figure 14.4</w:t>
      </w:r>
      <w:r w:rsidR="002E3C08">
        <w:rPr>
          <w:b/>
          <w:bCs/>
        </w:rPr>
        <w:t>b</w:t>
      </w:r>
      <w:r w:rsidR="002E3C08">
        <w:t xml:space="preserve">). </w:t>
      </w:r>
      <w:r w:rsidR="00BB285E">
        <w:t>A</w:t>
      </w:r>
      <w:r w:rsidR="002E3C08">
        <w:t>verage education outcomes for those with and without functional difficulties are impossible to interpret if having a functional difficulty is operationali</w:t>
      </w:r>
      <w:r w:rsidR="00BB285E">
        <w:t>z</w:t>
      </w:r>
      <w:r w:rsidR="002E3C08">
        <w:t xml:space="preserve">ed differently for individuals in </w:t>
      </w:r>
      <w:r w:rsidR="00BB285E">
        <w:t xml:space="preserve">an </w:t>
      </w:r>
      <w:r w:rsidR="002E3C08">
        <w:t>indicator age group.</w:t>
      </w:r>
    </w:p>
    <w:p w14:paraId="2EAE1FEC" w14:textId="77777777" w:rsidR="002E3C08" w:rsidRDefault="002E3C08" w:rsidP="002E3C08"/>
    <w:p w14:paraId="690B7DB8" w14:textId="567B3467" w:rsidR="002E3C08" w:rsidRDefault="002E3C08" w:rsidP="002E3C08">
      <w:r>
        <w:t>There is no satisfactory solution other than not disaggregat</w:t>
      </w:r>
      <w:r w:rsidR="009624D8">
        <w:t>ing</w:t>
      </w:r>
      <w:r>
        <w:t xml:space="preserve"> by disability indicators affected by </w:t>
      </w:r>
      <w:r w:rsidR="00027FF5">
        <w:t xml:space="preserve">measurement </w:t>
      </w:r>
      <w:r>
        <w:t xml:space="preserve">discontinuity. Disaggregating functional difficulties by domain shows </w:t>
      </w:r>
      <w:r w:rsidR="001265FA">
        <w:t xml:space="preserve">anxiety </w:t>
      </w:r>
      <w:r w:rsidR="00482275">
        <w:t xml:space="preserve">to be </w:t>
      </w:r>
      <w:r>
        <w:t xml:space="preserve">the largest, although not only, source of difference in prevalence rates between the </w:t>
      </w:r>
      <w:commentRangeStart w:id="25"/>
      <w:r>
        <w:t>Child Functioning Module and the Washington Group Short Set for adults</w:t>
      </w:r>
      <w:commentRangeEnd w:id="25"/>
      <w:r w:rsidR="00EA063A">
        <w:rPr>
          <w:rStyle w:val="CommentReference"/>
        </w:rPr>
        <w:commentReference w:id="25"/>
      </w:r>
      <w:r>
        <w:t xml:space="preserve">. However, trying to align the two by </w:t>
      </w:r>
      <w:r w:rsidRPr="00B724FF">
        <w:rPr>
          <w:highlight w:val="yellow"/>
        </w:rPr>
        <w:t>ignor</w:t>
      </w:r>
      <w:r w:rsidR="001265FA">
        <w:rPr>
          <w:highlight w:val="yellow"/>
        </w:rPr>
        <w:t>ing</w:t>
      </w:r>
      <w:r>
        <w:t xml:space="preserve"> the effect </w:t>
      </w:r>
      <w:commentRangeStart w:id="26"/>
      <w:r>
        <w:t xml:space="preserve">of this domain </w:t>
      </w:r>
      <w:commentRangeEnd w:id="26"/>
      <w:r w:rsidR="00572B22">
        <w:rPr>
          <w:rStyle w:val="CommentReference"/>
        </w:rPr>
        <w:commentReference w:id="26"/>
      </w:r>
      <w:r>
        <w:t xml:space="preserve">would not </w:t>
      </w:r>
      <w:r w:rsidR="00674F04">
        <w:t>give</w:t>
      </w:r>
      <w:r>
        <w:t xml:space="preserve"> valid measurement. </w:t>
      </w:r>
      <w:r w:rsidR="00674F04">
        <w:t>A</w:t>
      </w:r>
      <w:r>
        <w:t xml:space="preserve"> non-standard literacy rate for ages 18 to 24 could be calculated</w:t>
      </w:r>
      <w:r w:rsidR="00674F04">
        <w:t xml:space="preserve">, or </w:t>
      </w:r>
      <w:r>
        <w:rPr>
          <w:iCs/>
        </w:rPr>
        <w:t>both Child Functioning Module a</w:t>
      </w:r>
      <w:r>
        <w:t xml:space="preserve">nd </w:t>
      </w:r>
      <w:r w:rsidR="00AC4F5D">
        <w:t xml:space="preserve">the </w:t>
      </w:r>
      <w:r>
        <w:t xml:space="preserve">Washington Group questions </w:t>
      </w:r>
      <w:r w:rsidR="00674F04">
        <w:t xml:space="preserve">could be </w:t>
      </w:r>
      <w:r w:rsidR="00674F04" w:rsidRPr="00A33FF8">
        <w:t xml:space="preserve">administered </w:t>
      </w:r>
      <w:r w:rsidRPr="006016D4">
        <w:t>to age</w:t>
      </w:r>
      <w:r w:rsidR="00490BC5" w:rsidRPr="006016D4">
        <w:t>s</w:t>
      </w:r>
      <w:r w:rsidRPr="006016D4">
        <w:t xml:space="preserve"> 15 to 24.</w:t>
      </w:r>
      <w:r>
        <w:t xml:space="preserve"> </w:t>
      </w:r>
    </w:p>
    <w:p w14:paraId="78E88F16" w14:textId="77777777" w:rsidR="006F3F5B" w:rsidRDefault="006F3F5B" w:rsidP="001D4E2A"/>
    <w:p w14:paraId="1E4003C1" w14:textId="1A3E7978" w:rsidR="001D4E2A" w:rsidRPr="00D23E29" w:rsidRDefault="001D4E2A" w:rsidP="001D4E2A">
      <w:pPr>
        <w:pStyle w:val="Heading2"/>
        <w:rPr>
          <w:rFonts w:ascii="Times New Roman" w:hAnsi="Times New Roman" w:cs="Times New Roman"/>
          <w:sz w:val="24"/>
          <w:szCs w:val="24"/>
        </w:rPr>
      </w:pPr>
      <w:bookmarkStart w:id="27" w:name="X2a348f9751245e5a25815969808381a9537153c"/>
      <w:bookmarkStart w:id="28" w:name="_Toc27753466"/>
      <w:r w:rsidRPr="00D23E29">
        <w:rPr>
          <w:rFonts w:ascii="Times New Roman" w:hAnsi="Times New Roman" w:cs="Times New Roman"/>
          <w:sz w:val="24"/>
          <w:szCs w:val="24"/>
        </w:rPr>
        <w:t xml:space="preserve">Box 14.2: </w:t>
      </w:r>
      <w:r w:rsidR="00856AE7" w:rsidRPr="00D23E29">
        <w:rPr>
          <w:rFonts w:ascii="Times New Roman" w:hAnsi="Times New Roman" w:cs="Times New Roman"/>
          <w:sz w:val="24"/>
          <w:szCs w:val="24"/>
        </w:rPr>
        <w:t>The challenge of l</w:t>
      </w:r>
      <w:r w:rsidRPr="00D23E29">
        <w:rPr>
          <w:rFonts w:ascii="Times New Roman" w:hAnsi="Times New Roman" w:cs="Times New Roman"/>
          <w:sz w:val="24"/>
          <w:szCs w:val="24"/>
        </w:rPr>
        <w:t xml:space="preserve">anguage in data collection </w:t>
      </w:r>
      <w:r w:rsidR="00856AE7" w:rsidRPr="00D23E29">
        <w:rPr>
          <w:rFonts w:ascii="Times New Roman" w:hAnsi="Times New Roman" w:cs="Times New Roman"/>
          <w:sz w:val="24"/>
          <w:szCs w:val="24"/>
        </w:rPr>
        <w:t xml:space="preserve">tools </w:t>
      </w:r>
      <w:bookmarkEnd w:id="27"/>
      <w:bookmarkEnd w:id="28"/>
      <w:r w:rsidR="00856AE7" w:rsidRPr="00D23E29">
        <w:rPr>
          <w:rFonts w:ascii="Times New Roman" w:hAnsi="Times New Roman" w:cs="Times New Roman"/>
          <w:sz w:val="24"/>
          <w:szCs w:val="24"/>
        </w:rPr>
        <w:t>should not be underestimated</w:t>
      </w:r>
    </w:p>
    <w:p w14:paraId="18DCC979" w14:textId="77777777" w:rsidR="001D4E2A" w:rsidRDefault="001D4E2A" w:rsidP="001D4E2A"/>
    <w:p w14:paraId="6929EFEF" w14:textId="4A459B55" w:rsidR="001D4E2A" w:rsidRDefault="001D4E2A" w:rsidP="001D4E2A">
      <w:r>
        <w:t>Household surveys are an essential source of information about education systems</w:t>
      </w:r>
      <w:r w:rsidR="0015328B">
        <w:t xml:space="preserve">, especially for analysing </w:t>
      </w:r>
      <w:r>
        <w:t>disparit</w:t>
      </w:r>
      <w:r w:rsidR="00C11552">
        <w:t>y</w:t>
      </w:r>
      <w:r>
        <w:t xml:space="preserve"> in </w:t>
      </w:r>
      <w:r w:rsidR="0015328B">
        <w:t xml:space="preserve">attainment and achievement </w:t>
      </w:r>
      <w:r>
        <w:t xml:space="preserve">by </w:t>
      </w:r>
      <w:r w:rsidR="00C028AE">
        <w:t xml:space="preserve">various </w:t>
      </w:r>
      <w:r w:rsidR="0015328B">
        <w:t>characteristics</w:t>
      </w:r>
      <w:r>
        <w:t xml:space="preserve">. However, </w:t>
      </w:r>
      <w:r w:rsidR="00AC1C28">
        <w:t xml:space="preserve">inattention to language of questions can compromise </w:t>
      </w:r>
      <w:r>
        <w:t xml:space="preserve">data quality. </w:t>
      </w:r>
      <w:r w:rsidR="006F3A51">
        <w:t xml:space="preserve">Major cross-national household survey programmes have rigorous training and quality assurance procedures. </w:t>
      </w:r>
      <w:r w:rsidR="00571D23">
        <w:t>I</w:t>
      </w:r>
      <w:r w:rsidR="006F3A51">
        <w:t>n other survey contexts, f</w:t>
      </w:r>
      <w:r w:rsidR="0015328B">
        <w:t>or instance</w:t>
      </w:r>
      <w:r>
        <w:t xml:space="preserve"> </w:t>
      </w:r>
      <w:r w:rsidR="005F51DB">
        <w:t>humanitarian crises</w:t>
      </w:r>
      <w:r w:rsidR="004F1240">
        <w:t>,</w:t>
      </w:r>
      <w:r>
        <w:t xml:space="preserve"> </w:t>
      </w:r>
      <w:r w:rsidR="004F1240">
        <w:t xml:space="preserve">minority language respondents </w:t>
      </w:r>
      <w:r>
        <w:t xml:space="preserve">often rely on unsupported local staff and enumerators to translate </w:t>
      </w:r>
      <w:r w:rsidR="006F3A51">
        <w:t>questions</w:t>
      </w:r>
      <w:r>
        <w:t>. This has implications for the design, reach and impact of education</w:t>
      </w:r>
      <w:r w:rsidR="009D020C">
        <w:t>, especially</w:t>
      </w:r>
      <w:r>
        <w:t xml:space="preserve"> in emergenc</w:t>
      </w:r>
      <w:r w:rsidR="009D020C">
        <w:t>y contexts</w:t>
      </w:r>
      <w:r>
        <w:t xml:space="preserve">. </w:t>
      </w:r>
    </w:p>
    <w:p w14:paraId="08E6A0E2" w14:textId="77777777" w:rsidR="001D4E2A" w:rsidRDefault="001D4E2A" w:rsidP="001D4E2A"/>
    <w:p w14:paraId="12B6B7A6" w14:textId="1D924737" w:rsidR="001D4E2A" w:rsidRDefault="005F51DB" w:rsidP="001D4E2A">
      <w:r>
        <w:t>Re</w:t>
      </w:r>
      <w:r w:rsidR="001D4E2A">
        <w:t xml:space="preserve">search </w:t>
      </w:r>
      <w:r>
        <w:t>carried out by Translators Without Borders</w:t>
      </w:r>
      <w:r w:rsidR="00DB5BDB">
        <w:t>,</w:t>
      </w:r>
      <w:r>
        <w:t xml:space="preserve"> </w:t>
      </w:r>
      <w:r w:rsidR="00AC1C28">
        <w:t xml:space="preserve">a non-government organization, </w:t>
      </w:r>
      <w:r w:rsidR="001D4E2A">
        <w:t xml:space="preserve">shows that many enumerators cannot understand </w:t>
      </w:r>
      <w:r w:rsidR="006563CB">
        <w:t>surveys</w:t>
      </w:r>
      <w:r w:rsidR="001D4E2A">
        <w:t xml:space="preserve"> due to language barriers or cannot understand responses. </w:t>
      </w:r>
      <w:r w:rsidR="003462CC">
        <w:t>Understanding abbreviations was especially difficult. In northeast Nigeria, j</w:t>
      </w:r>
      <w:r w:rsidR="003462CC" w:rsidRPr="003462CC">
        <w:t>ust 31</w:t>
      </w:r>
      <w:r w:rsidR="003462CC">
        <w:t xml:space="preserve">% </w:t>
      </w:r>
      <w:r w:rsidR="003462CC" w:rsidRPr="003462CC">
        <w:t xml:space="preserve">of respondents understood ORS </w:t>
      </w:r>
      <w:r w:rsidR="003462CC">
        <w:t>(</w:t>
      </w:r>
      <w:r w:rsidR="003462CC" w:rsidRPr="003462CC">
        <w:t>oral rehydration salts</w:t>
      </w:r>
      <w:r w:rsidR="003462CC">
        <w:t>)</w:t>
      </w:r>
      <w:r w:rsidR="00571D23">
        <w:t>,</w:t>
      </w:r>
      <w:r w:rsidR="003462CC">
        <w:t xml:space="preserve"> and </w:t>
      </w:r>
      <w:r w:rsidR="003462CC" w:rsidRPr="003462CC">
        <w:t>43</w:t>
      </w:r>
      <w:r w:rsidR="003462CC">
        <w:t xml:space="preserve">% understood </w:t>
      </w:r>
      <w:r w:rsidR="003462CC" w:rsidRPr="003462CC">
        <w:t xml:space="preserve">IED </w:t>
      </w:r>
      <w:r w:rsidR="003462CC">
        <w:t>(</w:t>
      </w:r>
      <w:r w:rsidR="003462CC" w:rsidRPr="003462CC">
        <w:t>improvised explosive device</w:t>
      </w:r>
      <w:r w:rsidR="003462CC">
        <w:t>)</w:t>
      </w:r>
      <w:r w:rsidR="003462CC" w:rsidRPr="003462CC">
        <w:t xml:space="preserve">. </w:t>
      </w:r>
      <w:r w:rsidR="003462CC">
        <w:t xml:space="preserve">Only 1 </w:t>
      </w:r>
      <w:r w:rsidR="00571D23">
        <w:t>in</w:t>
      </w:r>
      <w:r w:rsidR="003462CC">
        <w:t xml:space="preserve"> 24 enumerators could explain the meaning of e</w:t>
      </w:r>
      <w:r w:rsidR="003462CC" w:rsidRPr="003462CC">
        <w:t>xtremism</w:t>
      </w:r>
      <w:r w:rsidR="003462CC">
        <w:t xml:space="preserve"> </w:t>
      </w:r>
      <w:r w:rsidR="001D4E2A">
        <w:fldChar w:fldCharType="begin"/>
      </w:r>
      <w:r w:rsidR="0023431C">
        <w:instrText xml:space="preserve"> ADDIN EN.CITE &lt;EndNote&gt;&lt;Cite&gt;&lt;Author&gt;TWB&lt;/Author&gt;&lt;Year&gt;2019&lt;/Year&gt;&lt;RecNum&gt;106&lt;/RecNum&gt;&lt;DisplayText&gt;(TWB, 2019)&lt;/DisplayText&gt;&lt;record&gt;&lt;rec-number&gt;1&lt;/rec-number&gt;&lt;foreign-keys&gt;&lt;key app="EN" db-id="dx5wvdwe6s0avqewr5x525al905vpra5ssf0" timestamp="1582576334"&gt;1&lt;/key&gt;&lt;/foreign-keys&gt;&lt;ref-type name="Report"&gt;27&lt;/ref-type&gt;&lt;contributors&gt;&lt;authors&gt;&lt;author&gt;TWB&lt;/author&gt;&lt;/authors&gt;&lt;/contributors&gt;&lt;titles&gt;&lt;title&gt;The Words Between Us: How Well Do Enumerators Understand The Terminology Used In Humanitarian Surveys? A Study From Northeast Nigeria&lt;/title&gt;&lt;/titles&gt;&lt;dates&gt;&lt;year&gt;2019&lt;/year&gt;&lt;/dates&gt;&lt;pub-location&gt;Danbury, Ct.&lt;/pub-location&gt;&lt;publisher&gt;Translators Without Borders&lt;/publisher&gt;&lt;urls&gt;&lt;related-urls&gt;&lt;url&gt;https://translatorswithoutborders.org/wp-content/uploads/2018/12/TWB_Nigeria_EnumeratorComprehension_Nov2018-1.pdf&lt;/url&gt;&lt;/related-urls&gt;&lt;/urls&gt;&lt;/record&gt;&lt;/Cite&gt;&lt;/EndNote&gt;</w:instrText>
      </w:r>
      <w:r w:rsidR="001D4E2A">
        <w:fldChar w:fldCharType="separate"/>
      </w:r>
      <w:r w:rsidR="001D4E2A">
        <w:rPr>
          <w:noProof/>
        </w:rPr>
        <w:t>(TWB, 2019)</w:t>
      </w:r>
      <w:r w:rsidR="001D4E2A">
        <w:fldChar w:fldCharType="end"/>
      </w:r>
      <w:r w:rsidR="003462CC">
        <w:t>.</w:t>
      </w:r>
      <w:r w:rsidR="003462CC" w:rsidRPr="003462CC">
        <w:t xml:space="preserve"> </w:t>
      </w:r>
      <w:commentRangeStart w:id="29"/>
      <w:r w:rsidR="00AC1C28">
        <w:t>F</w:t>
      </w:r>
      <w:r w:rsidR="006563CB">
        <w:t xml:space="preserve">or </w:t>
      </w:r>
      <w:r w:rsidR="001D4E2A">
        <w:t>open-ended questions, enumerator</w:t>
      </w:r>
      <w:r>
        <w:t>s</w:t>
      </w:r>
      <w:r w:rsidR="001D4E2A">
        <w:t xml:space="preserve"> </w:t>
      </w:r>
      <w:r w:rsidR="006563CB">
        <w:t xml:space="preserve">must </w:t>
      </w:r>
      <w:r w:rsidR="001D4E2A">
        <w:t xml:space="preserve">typically choose from a list of answers </w:t>
      </w:r>
      <w:r w:rsidR="00281E53">
        <w:t xml:space="preserve">best </w:t>
      </w:r>
      <w:r w:rsidR="001D4E2A">
        <w:t>match</w:t>
      </w:r>
      <w:r w:rsidR="006563CB">
        <w:t>ing</w:t>
      </w:r>
      <w:r w:rsidR="001D4E2A">
        <w:t xml:space="preserve"> the response. </w:t>
      </w:r>
      <w:r w:rsidR="00C72896">
        <w:t>E</w:t>
      </w:r>
      <w:r w:rsidR="001D4E2A">
        <w:t xml:space="preserve">numerators </w:t>
      </w:r>
      <w:r w:rsidR="008C362F">
        <w:t xml:space="preserve">reported </w:t>
      </w:r>
      <w:r w:rsidR="001D4E2A">
        <w:t>not always understand</w:t>
      </w:r>
      <w:r w:rsidR="008C362F">
        <w:t>ing</w:t>
      </w:r>
      <w:r w:rsidR="001D4E2A">
        <w:t xml:space="preserve"> </w:t>
      </w:r>
      <w:r w:rsidR="00C72896">
        <w:t xml:space="preserve">English </w:t>
      </w:r>
      <w:r>
        <w:t xml:space="preserve">answer options </w:t>
      </w:r>
      <w:r w:rsidR="001D4E2A">
        <w:t xml:space="preserve">and </w:t>
      </w:r>
      <w:r w:rsidR="00C72896">
        <w:t xml:space="preserve">having difficulty </w:t>
      </w:r>
      <w:r w:rsidR="001D4E2A">
        <w:t>identify</w:t>
      </w:r>
      <w:r w:rsidR="00C72896">
        <w:t>ing</w:t>
      </w:r>
      <w:r w:rsidR="001D4E2A">
        <w:t xml:space="preserve"> which best fit the response. </w:t>
      </w:r>
      <w:r w:rsidR="00C72896">
        <w:t>T</w:t>
      </w:r>
      <w:r w:rsidR="001D4E2A">
        <w:t xml:space="preserve">hey </w:t>
      </w:r>
      <w:r w:rsidR="00C72896">
        <w:t xml:space="preserve">may then </w:t>
      </w:r>
      <w:r w:rsidR="001D4E2A">
        <w:t>select answers they are confident they understand</w:t>
      </w:r>
      <w:commentRangeEnd w:id="29"/>
      <w:r w:rsidR="00935CED">
        <w:rPr>
          <w:rStyle w:val="CommentReference"/>
        </w:rPr>
        <w:commentReference w:id="29"/>
      </w:r>
      <w:r w:rsidR="001D4E2A">
        <w:t>.</w:t>
      </w:r>
    </w:p>
    <w:p w14:paraId="06B021F7" w14:textId="77777777" w:rsidR="001D4E2A" w:rsidRDefault="001D4E2A" w:rsidP="001D4E2A"/>
    <w:p w14:paraId="13676C36" w14:textId="495A8D79" w:rsidR="001D4E2A" w:rsidRDefault="005F51DB" w:rsidP="001D4E2A">
      <w:r w:rsidRPr="00652899">
        <w:t>E</w:t>
      </w:r>
      <w:r w:rsidR="001D4E2A" w:rsidRPr="00652899">
        <w:t>ven basic household</w:t>
      </w:r>
      <w:r w:rsidR="00652899" w:rsidRPr="00652899">
        <w:t xml:space="preserve"> data</w:t>
      </w:r>
      <w:r w:rsidR="001D4E2A" w:rsidRPr="00652899">
        <w:t xml:space="preserve"> can be lost</w:t>
      </w:r>
      <w:r w:rsidR="004B637D" w:rsidRPr="00652899">
        <w:t>.</w:t>
      </w:r>
      <w:r w:rsidR="001D4E2A" w:rsidRPr="00652899">
        <w:t xml:space="preserve"> </w:t>
      </w:r>
      <w:r w:rsidR="00652899" w:rsidRPr="00652899">
        <w:t>T</w:t>
      </w:r>
      <w:r w:rsidR="001D4E2A" w:rsidRPr="00652899">
        <w:t xml:space="preserve">he </w:t>
      </w:r>
      <w:r w:rsidR="004C78B9" w:rsidRPr="00652899">
        <w:t xml:space="preserve">Rohingya </w:t>
      </w:r>
      <w:r w:rsidR="001D4E2A" w:rsidRPr="00652899">
        <w:t xml:space="preserve">word for young girl and adult woman </w:t>
      </w:r>
      <w:r w:rsidR="00652899" w:rsidRPr="00652899">
        <w:t xml:space="preserve">is </w:t>
      </w:r>
      <w:r w:rsidR="001D4E2A" w:rsidRPr="00652899">
        <w:t>the same</w:t>
      </w:r>
      <w:r w:rsidR="00652899" w:rsidRPr="00652899">
        <w:t>, potentially</w:t>
      </w:r>
      <w:r w:rsidR="001D4E2A" w:rsidRPr="00652899">
        <w:t xml:space="preserve"> distort</w:t>
      </w:r>
      <w:r w:rsidR="00652899" w:rsidRPr="00652899">
        <w:t>ing</w:t>
      </w:r>
      <w:r w:rsidR="001D4E2A" w:rsidRPr="00652899">
        <w:t xml:space="preserve"> the </w:t>
      </w:r>
      <w:r w:rsidR="003462CC">
        <w:t xml:space="preserve">estimated </w:t>
      </w:r>
      <w:r w:rsidR="001D4E2A" w:rsidRPr="00652899">
        <w:t xml:space="preserve">number of children in households. </w:t>
      </w:r>
      <w:r w:rsidR="00DA7A2F">
        <w:t xml:space="preserve">For </w:t>
      </w:r>
      <w:r w:rsidR="001D4E2A" w:rsidRPr="00652899">
        <w:t>sensitive issues</w:t>
      </w:r>
      <w:r w:rsidR="00DA7A2F">
        <w:t>,</w:t>
      </w:r>
      <w:r w:rsidR="001D4E2A" w:rsidRPr="00652899">
        <w:t xml:space="preserve"> translat</w:t>
      </w:r>
      <w:r w:rsidR="00DA7A2F">
        <w:t>ions</w:t>
      </w:r>
      <w:r w:rsidR="001D4E2A" w:rsidRPr="00652899">
        <w:t xml:space="preserve"> may be stigmatizing</w:t>
      </w:r>
      <w:r w:rsidR="004B637D" w:rsidRPr="00652899">
        <w:t xml:space="preserve">, </w:t>
      </w:r>
      <w:r w:rsidR="00FC7F46" w:rsidRPr="00652899">
        <w:t xml:space="preserve">as </w:t>
      </w:r>
      <w:r w:rsidR="001D4E2A" w:rsidRPr="00652899">
        <w:t xml:space="preserve">is often the case </w:t>
      </w:r>
      <w:r w:rsidR="00685740" w:rsidRPr="00652899">
        <w:t xml:space="preserve">with </w:t>
      </w:r>
      <w:r w:rsidR="001D4E2A" w:rsidRPr="00652899">
        <w:t>disability and mental health</w:t>
      </w:r>
      <w:r w:rsidR="00685740" w:rsidRPr="00652899">
        <w:t xml:space="preserve"> terms</w:t>
      </w:r>
      <w:r w:rsidR="001D4E2A" w:rsidRPr="00652899">
        <w:t>.</w:t>
      </w:r>
      <w:r w:rsidR="003462CC">
        <w:t xml:space="preserve"> </w:t>
      </w:r>
      <w:r w:rsidR="00EF79E2">
        <w:t>S</w:t>
      </w:r>
      <w:r w:rsidR="001D4E2A">
        <w:t xml:space="preserve">urveys </w:t>
      </w:r>
      <w:r w:rsidR="003462CC">
        <w:t xml:space="preserve">should be based on a good mapping of languages spoken where enumeration will take place </w:t>
      </w:r>
      <w:commentRangeStart w:id="30"/>
      <w:r w:rsidR="003462CC">
        <w:fldChar w:fldCharType="begin"/>
      </w:r>
      <w:r w:rsidR="0023431C">
        <w:instrText xml:space="preserve"> ADDIN EN.CITE &lt;EndNote&gt;&lt;Cite&gt;&lt;Author&gt;TWB&lt;/Author&gt;&lt;Year&gt;2020&lt;/Year&gt;&lt;RecNum&gt;433&lt;/RecNum&gt;&lt;DisplayText&gt;(TWB, 2020)&lt;/DisplayText&gt;&lt;record&gt;&lt;rec-number&gt;2&lt;/rec-number&gt;&lt;foreign-keys&gt;&lt;key app="EN" db-id="dx5wvdwe6s0avqewr5x525al905vpra5ssf0" timestamp="1582576334"&gt;2&lt;/key&gt;&lt;/foreign-keys&gt;&lt;ref-type name="Web Page"&gt;12&lt;/ref-type&gt;&lt;contributors&gt;&lt;authors&gt;&lt;author&gt;TWB&lt;/author&gt;&lt;/authors&gt;&lt;/contributors&gt;&lt;titles&gt;&lt;title&gt;Language data fills a critical gap for humanitarians&lt;/title&gt;&lt;/titles&gt;&lt;volume&gt;2020&lt;/volume&gt;&lt;number&gt;20 February&lt;/number&gt;&lt;dates&gt;&lt;year&gt;2020&lt;/year&gt;&lt;/dates&gt;&lt;pub-location&gt;Danbury, Ct.&lt;/pub-location&gt;&lt;publisher&gt;Translators Without Borders&lt;/publisher&gt;&lt;urls&gt;&lt;related-urls&gt;&lt;url&gt;https://www.translatorswithoutborders.org/blog/language-data-gap/&lt;/url&gt;&lt;/related-urls&gt;&lt;/urls&gt;&lt;/record&gt;&lt;/Cite&gt;&lt;/EndNote&gt;</w:instrText>
      </w:r>
      <w:r w:rsidR="003462CC">
        <w:fldChar w:fldCharType="separate"/>
      </w:r>
      <w:r w:rsidR="003462CC">
        <w:rPr>
          <w:noProof/>
        </w:rPr>
        <w:t>(TWB, 2020)</w:t>
      </w:r>
      <w:r w:rsidR="003462CC">
        <w:fldChar w:fldCharType="end"/>
      </w:r>
      <w:r w:rsidR="003462CC">
        <w:t>.</w:t>
      </w:r>
      <w:commentRangeEnd w:id="30"/>
      <w:r w:rsidR="00935CED">
        <w:rPr>
          <w:rStyle w:val="CommentReference"/>
        </w:rPr>
        <w:commentReference w:id="30"/>
      </w:r>
      <w:r w:rsidR="003462CC">
        <w:t xml:space="preserve"> They </w:t>
      </w:r>
      <w:r w:rsidR="009D020C">
        <w:t xml:space="preserve">should be </w:t>
      </w:r>
      <w:r w:rsidR="001D4E2A">
        <w:t>in plain language</w:t>
      </w:r>
      <w:r w:rsidR="003462CC">
        <w:t xml:space="preserve"> and</w:t>
      </w:r>
      <w:r w:rsidR="009D020C">
        <w:t xml:space="preserve"> </w:t>
      </w:r>
      <w:r w:rsidR="003462CC">
        <w:t xml:space="preserve">put in </w:t>
      </w:r>
      <w:r w:rsidR="001D4E2A">
        <w:t>local</w:t>
      </w:r>
      <w:r w:rsidR="003462CC">
        <w:t xml:space="preserve"> context,</w:t>
      </w:r>
      <w:r w:rsidR="00EF79E2">
        <w:t xml:space="preserve"> </w:t>
      </w:r>
      <w:r w:rsidR="00571D23">
        <w:t xml:space="preserve">and </w:t>
      </w:r>
      <w:r w:rsidR="001D4E2A">
        <w:t>terms enumerators might find hard to translate</w:t>
      </w:r>
      <w:r w:rsidR="009D020C">
        <w:t xml:space="preserve"> and use</w:t>
      </w:r>
      <w:r w:rsidR="003462CC">
        <w:t xml:space="preserve"> </w:t>
      </w:r>
      <w:proofErr w:type="gramStart"/>
      <w:r w:rsidR="003462CC">
        <w:t>should be discussed</w:t>
      </w:r>
      <w:proofErr w:type="gramEnd"/>
      <w:r w:rsidR="001D4E2A">
        <w:t xml:space="preserve">. </w:t>
      </w:r>
      <w:commentRangeStart w:id="31"/>
      <w:r w:rsidR="00EF79E2">
        <w:t>E</w:t>
      </w:r>
      <w:r w:rsidR="001D4E2A">
        <w:t xml:space="preserve">numerators </w:t>
      </w:r>
      <w:r w:rsidR="00226A21">
        <w:t>should</w:t>
      </w:r>
      <w:r w:rsidR="001D4E2A">
        <w:t xml:space="preserve"> translat</w:t>
      </w:r>
      <w:r w:rsidR="009D020C">
        <w:t xml:space="preserve">e responses </w:t>
      </w:r>
      <w:r w:rsidR="00EF79E2">
        <w:t xml:space="preserve">back into the survey language </w:t>
      </w:r>
      <w:r w:rsidR="001D4E2A">
        <w:t xml:space="preserve">to </w:t>
      </w:r>
      <w:r w:rsidR="009D020C">
        <w:t xml:space="preserve">ensure </w:t>
      </w:r>
      <w:r w:rsidR="003462CC">
        <w:t>they have captured their essence</w:t>
      </w:r>
      <w:commentRangeEnd w:id="31"/>
      <w:r w:rsidR="00935CED">
        <w:rPr>
          <w:rStyle w:val="CommentReference"/>
        </w:rPr>
        <w:commentReference w:id="31"/>
      </w:r>
      <w:r w:rsidR="00EF79E2" w:rsidRPr="007E2D91">
        <w:t>.</w:t>
      </w:r>
      <w:r w:rsidR="009D020C" w:rsidRPr="007E2D91">
        <w:t xml:space="preserve"> </w:t>
      </w:r>
      <w:commentRangeStart w:id="32"/>
      <w:r w:rsidR="00EF79E2" w:rsidRPr="007E2D91">
        <w:t>Record</w:t>
      </w:r>
      <w:r w:rsidR="00DF2EED" w:rsidRPr="007E2D91">
        <w:t>ing</w:t>
      </w:r>
      <w:r w:rsidR="00EF79E2" w:rsidRPr="007E2D91">
        <w:t xml:space="preserve"> and translating a sample of responses is </w:t>
      </w:r>
      <w:r w:rsidR="009D020C" w:rsidRPr="007E2D91">
        <w:t>a good quality control</w:t>
      </w:r>
      <w:commentRangeEnd w:id="32"/>
      <w:r w:rsidR="00935CED">
        <w:rPr>
          <w:rStyle w:val="CommentReference"/>
        </w:rPr>
        <w:commentReference w:id="32"/>
      </w:r>
      <w:r w:rsidR="001D4E2A" w:rsidRPr="007E2D91">
        <w:t xml:space="preserve">. </w:t>
      </w:r>
      <w:r w:rsidR="001713CA">
        <w:t>U</w:t>
      </w:r>
      <w:r w:rsidR="001D4E2A" w:rsidRPr="007E2D91">
        <w:t>sing home language is key</w:t>
      </w:r>
      <w:r w:rsidR="003462CC">
        <w:t xml:space="preserve"> to </w:t>
      </w:r>
      <w:r w:rsidR="001D4E2A" w:rsidRPr="007E2D91">
        <w:t>develop</w:t>
      </w:r>
      <w:r w:rsidR="007E2D91">
        <w:t>ing</w:t>
      </w:r>
      <w:r w:rsidR="001D4E2A" w:rsidRPr="007E2D91">
        <w:t xml:space="preserve"> data collection tools.</w:t>
      </w:r>
    </w:p>
    <w:p w14:paraId="6E8C4241" w14:textId="77777777" w:rsidR="001D4E2A" w:rsidRDefault="001D4E2A" w:rsidP="001D4E2A"/>
    <w:p w14:paraId="15D6B0DA" w14:textId="1BF83166" w:rsidR="001D4E2A" w:rsidRDefault="001D4E2A" w:rsidP="001D4E2A">
      <w:pPr>
        <w:pStyle w:val="GMRH2"/>
      </w:pPr>
      <w:bookmarkStart w:id="33" w:name="Xebd2d72aee2eb76eebaa2daa915e4ca7839fee0"/>
      <w:bookmarkStart w:id="34" w:name="_Toc27753469"/>
      <w:bookmarkStart w:id="35" w:name="_Toc30759061"/>
      <w:r>
        <w:t xml:space="preserve">Focus </w:t>
      </w:r>
      <w:r w:rsidR="00092B28">
        <w:t>14.1</w:t>
      </w:r>
      <w:r>
        <w:t>: How many children attend single-sex schools?</w:t>
      </w:r>
      <w:bookmarkEnd w:id="33"/>
      <w:bookmarkEnd w:id="34"/>
      <w:bookmarkEnd w:id="35"/>
    </w:p>
    <w:p w14:paraId="684B4AC6" w14:textId="2FE08BB1" w:rsidR="001D4E2A" w:rsidRDefault="001D4E2A" w:rsidP="001D4E2A"/>
    <w:p w14:paraId="31A05B71" w14:textId="15A28001" w:rsidR="002E6152" w:rsidRDefault="002E6152" w:rsidP="001D4E2A">
      <w:r>
        <w:t xml:space="preserve">Disaggregation of enrolment by sex is routine in international education statistics, but comparative cross-country data on single-sex or co-education enrolment are scarce. Cross-national learning assessments, such as the Programme for International Student Assessment and the Trends in </w:t>
      </w:r>
      <w:r>
        <w:lastRenderedPageBreak/>
        <w:t>International Mathematics and Science Study (TIM</w:t>
      </w:r>
      <w:r w:rsidR="00AC4F5D">
        <w:t>S</w:t>
      </w:r>
      <w:r>
        <w:t xml:space="preserve">S), which collect information on student </w:t>
      </w:r>
      <w:commentRangeStart w:id="36"/>
      <w:r>
        <w:t>class</w:t>
      </w:r>
      <w:commentRangeEnd w:id="36"/>
      <w:r w:rsidR="00935CED">
        <w:rPr>
          <w:rStyle w:val="CommentReference"/>
        </w:rPr>
        <w:commentReference w:id="36"/>
      </w:r>
      <w:r>
        <w:t xml:space="preserve"> and sex, offer valuable insights. </w:t>
      </w:r>
    </w:p>
    <w:p w14:paraId="1FC71781" w14:textId="77777777" w:rsidR="002E6152" w:rsidRDefault="002E6152" w:rsidP="001D4E2A"/>
    <w:p w14:paraId="715FDA6A" w14:textId="106419C9" w:rsidR="001D4E2A" w:rsidRDefault="002E6152" w:rsidP="001D4E2A">
      <w:r>
        <w:t>I</w:t>
      </w:r>
      <w:r w:rsidR="006062E6">
        <w:t>n a</w:t>
      </w:r>
      <w:r w:rsidR="001D4E2A">
        <w:t xml:space="preserve">bout 60% of </w:t>
      </w:r>
      <w:r w:rsidR="006062E6">
        <w:t>education systems in mostly upper-middle and high-income countries t</w:t>
      </w:r>
      <w:r w:rsidR="00A60177">
        <w:t>a</w:t>
      </w:r>
      <w:r w:rsidR="006062E6">
        <w:t>k</w:t>
      </w:r>
      <w:r w:rsidR="00A60177">
        <w:t>ing</w:t>
      </w:r>
      <w:r w:rsidR="006062E6">
        <w:t xml:space="preserve"> part in the 2015 TIMSS</w:t>
      </w:r>
      <w:r>
        <w:t xml:space="preserve">, less than </w:t>
      </w:r>
      <w:r w:rsidRPr="00B94626">
        <w:t>5%</w:t>
      </w:r>
      <w:r>
        <w:t xml:space="preserve"> of primary schools were single sex</w:t>
      </w:r>
      <w:r w:rsidR="001D4E2A">
        <w:t xml:space="preserve">. </w:t>
      </w:r>
      <w:r w:rsidR="00234352">
        <w:t>However,</w:t>
      </w:r>
      <w:r>
        <w:t xml:space="preserve"> gender segregation in separate classes or schools is common in countries as diverse as Chile, Ireland, Israel and Singapore and is prevalent in many Muslim majority countries</w:t>
      </w:r>
      <w:r w:rsidR="001D4E2A">
        <w:t>. The prevalence of single</w:t>
      </w:r>
      <w:r w:rsidR="00D8080A">
        <w:t>-</w:t>
      </w:r>
      <w:r w:rsidR="001D4E2A">
        <w:t xml:space="preserve">sex schools </w:t>
      </w:r>
      <w:r>
        <w:t xml:space="preserve">generally </w:t>
      </w:r>
      <w:r w:rsidR="001D4E2A">
        <w:t>increase</w:t>
      </w:r>
      <w:r>
        <w:t>s</w:t>
      </w:r>
      <w:r w:rsidR="001D4E2A">
        <w:t xml:space="preserve"> </w:t>
      </w:r>
      <w:r w:rsidR="006062E6">
        <w:t>in secondary education</w:t>
      </w:r>
      <w:r w:rsidR="00AC4F5D">
        <w:t>,</w:t>
      </w:r>
      <w:r>
        <w:t xml:space="preserve"> for instance </w:t>
      </w:r>
      <w:r w:rsidR="00D45B2E">
        <w:t xml:space="preserve">from close to zero </w:t>
      </w:r>
      <w:r w:rsidR="002C1205">
        <w:t>for</w:t>
      </w:r>
      <w:r w:rsidR="00F86963">
        <w:t xml:space="preserve"> primary </w:t>
      </w:r>
      <w:r w:rsidR="00D45B2E">
        <w:t>to</w:t>
      </w:r>
      <w:r w:rsidR="00F86963">
        <w:t xml:space="preserve"> </w:t>
      </w:r>
      <w:r w:rsidR="00D45B2E">
        <w:t xml:space="preserve">almost one in five </w:t>
      </w:r>
      <w:r w:rsidR="002C1205">
        <w:t xml:space="preserve">for </w:t>
      </w:r>
      <w:r w:rsidR="00F86963">
        <w:t xml:space="preserve">lower secondary </w:t>
      </w:r>
      <w:r w:rsidR="00F90F66">
        <w:t xml:space="preserve">education </w:t>
      </w:r>
      <w:r w:rsidR="00F86963">
        <w:t>in England (United Kingdom) (</w:t>
      </w:r>
      <w:r w:rsidR="00F86963">
        <w:rPr>
          <w:b/>
        </w:rPr>
        <w:t>Figure 14.5</w:t>
      </w:r>
      <w:r w:rsidR="00F86963">
        <w:t>)</w:t>
      </w:r>
      <w:r w:rsidR="001D4E2A">
        <w:t>.</w:t>
      </w:r>
    </w:p>
    <w:p w14:paraId="054AFDF0" w14:textId="4F2D52CB" w:rsidR="001D4E2A" w:rsidRDefault="001D4E2A" w:rsidP="001D4E2A"/>
    <w:p w14:paraId="2142175D" w14:textId="43A14562" w:rsidR="00201226" w:rsidRDefault="00201226" w:rsidP="00201226">
      <w:commentRangeStart w:id="37"/>
      <w:r>
        <w:t>In most countries, the proportion of students in single-sex schools correspond</w:t>
      </w:r>
      <w:r w:rsidR="007966C5">
        <w:t>s to the</w:t>
      </w:r>
      <w:r>
        <w:t xml:space="preserve"> proportion of </w:t>
      </w:r>
      <w:r w:rsidR="007966C5">
        <w:t xml:space="preserve">such </w:t>
      </w:r>
      <w:r>
        <w:t xml:space="preserve">schools. </w:t>
      </w:r>
      <w:r w:rsidR="00D45B2E">
        <w:t>E</w:t>
      </w:r>
      <w:r>
        <w:t>xception</w:t>
      </w:r>
      <w:r w:rsidR="00D45B2E">
        <w:t xml:space="preserve">s relate to </w:t>
      </w:r>
      <w:r w:rsidR="002E6152">
        <w:t xml:space="preserve">the </w:t>
      </w:r>
      <w:r w:rsidR="004106AD">
        <w:t xml:space="preserve">size of </w:t>
      </w:r>
      <w:r w:rsidR="002E6152">
        <w:t xml:space="preserve">the type of </w:t>
      </w:r>
      <w:r w:rsidR="00D45B2E">
        <w:t>school</w:t>
      </w:r>
      <w:r w:rsidR="00C91B4F">
        <w:t>s</w:t>
      </w:r>
      <w:r w:rsidR="002E6152">
        <w:t xml:space="preserve"> that tend to be single-sex</w:t>
      </w:r>
      <w:r w:rsidR="00D45B2E">
        <w:t>. In</w:t>
      </w:r>
      <w:r>
        <w:t xml:space="preserve"> </w:t>
      </w:r>
      <w:r w:rsidR="00CB50FE">
        <w:t xml:space="preserve">the Islamic Republic of </w:t>
      </w:r>
      <w:r>
        <w:t xml:space="preserve">Iran, </w:t>
      </w:r>
      <w:r w:rsidR="00CF64E6">
        <w:t xml:space="preserve">single-sex </w:t>
      </w:r>
      <w:r w:rsidR="00CB50FE">
        <w:t xml:space="preserve">primary </w:t>
      </w:r>
      <w:r>
        <w:t xml:space="preserve">schools </w:t>
      </w:r>
      <w:r w:rsidR="00CF64E6">
        <w:t>(66%)</w:t>
      </w:r>
      <w:r>
        <w:t xml:space="preserve"> enrol 84% of </w:t>
      </w:r>
      <w:r w:rsidR="00CB50FE">
        <w:t xml:space="preserve">grade 4 </w:t>
      </w:r>
      <w:r>
        <w:t xml:space="preserve">students. </w:t>
      </w:r>
      <w:commentRangeStart w:id="38"/>
      <w:r>
        <w:t xml:space="preserve">One explanation is that </w:t>
      </w:r>
      <w:r w:rsidR="00D45B2E">
        <w:t xml:space="preserve">public </w:t>
      </w:r>
      <w:r w:rsidR="00710744">
        <w:t>single-sex</w:t>
      </w:r>
      <w:r w:rsidR="00D45B2E">
        <w:t xml:space="preserve"> schools are larger than </w:t>
      </w:r>
      <w:r>
        <w:t>private co-education schools.</w:t>
      </w:r>
      <w:commentRangeEnd w:id="38"/>
      <w:r w:rsidR="003B307E">
        <w:rPr>
          <w:rStyle w:val="CommentReference"/>
        </w:rPr>
        <w:commentReference w:id="38"/>
      </w:r>
      <w:r>
        <w:t xml:space="preserve"> By contrast, </w:t>
      </w:r>
      <w:r w:rsidR="00CF64E6">
        <w:t xml:space="preserve">single-sex primary schools </w:t>
      </w:r>
      <w:r>
        <w:t xml:space="preserve">in </w:t>
      </w:r>
      <w:r w:rsidR="00CB50FE">
        <w:t xml:space="preserve">the </w:t>
      </w:r>
      <w:r>
        <w:t>Russia</w:t>
      </w:r>
      <w:r w:rsidR="00CB50FE">
        <w:t>n Federation</w:t>
      </w:r>
      <w:r w:rsidR="00CF64E6">
        <w:t xml:space="preserve"> (8%)</w:t>
      </w:r>
      <w:r>
        <w:t xml:space="preserve"> account for 1% of </w:t>
      </w:r>
      <w:r w:rsidR="00CB50FE">
        <w:t xml:space="preserve">grade 4 </w:t>
      </w:r>
      <w:r>
        <w:t>enrolment</w:t>
      </w:r>
      <w:r w:rsidR="00CB50FE">
        <w:t xml:space="preserve">, </w:t>
      </w:r>
      <w:r w:rsidR="00D45B2E">
        <w:t xml:space="preserve">as </w:t>
      </w:r>
      <w:r w:rsidR="00CB50FE">
        <w:t xml:space="preserve">single-sex </w:t>
      </w:r>
      <w:r>
        <w:t xml:space="preserve">religious and/or private schools </w:t>
      </w:r>
      <w:r w:rsidR="00CB50FE">
        <w:t xml:space="preserve">are </w:t>
      </w:r>
      <w:r>
        <w:t>smaller</w:t>
      </w:r>
      <w:r w:rsidR="00F564A2">
        <w:t>,</w:t>
      </w:r>
      <w:r>
        <w:t xml:space="preserve"> on average.</w:t>
      </w:r>
      <w:commentRangeEnd w:id="37"/>
      <w:r w:rsidR="003B307E">
        <w:rPr>
          <w:rStyle w:val="CommentReference"/>
        </w:rPr>
        <w:commentReference w:id="37"/>
      </w:r>
    </w:p>
    <w:p w14:paraId="44F3D19A" w14:textId="77777777" w:rsidR="00201226" w:rsidRDefault="00201226" w:rsidP="00201226"/>
    <w:p w14:paraId="7F870048" w14:textId="7F5BA2ED" w:rsidR="00201226" w:rsidRDefault="00D45B2E" w:rsidP="00201226">
      <w:r>
        <w:t xml:space="preserve">Although sudden changes in school system </w:t>
      </w:r>
      <w:r w:rsidR="00A11C48">
        <w:t xml:space="preserve">structure </w:t>
      </w:r>
      <w:r>
        <w:t>are rare, c</w:t>
      </w:r>
      <w:r w:rsidR="00201226">
        <w:t>omparisons over time for countries participat</w:t>
      </w:r>
      <w:r w:rsidR="00A11C48">
        <w:t>ing</w:t>
      </w:r>
      <w:r w:rsidR="00201226">
        <w:t xml:space="preserve"> in </w:t>
      </w:r>
      <w:r w:rsidR="00CB50FE">
        <w:t xml:space="preserve">the </w:t>
      </w:r>
      <w:r w:rsidR="00201226">
        <w:t xml:space="preserve">2007 and 2015 </w:t>
      </w:r>
      <w:r w:rsidR="00CB50FE">
        <w:t>TIMMS</w:t>
      </w:r>
      <w:r w:rsidR="002E6152">
        <w:t xml:space="preserve"> capture some shifts</w:t>
      </w:r>
      <w:r w:rsidR="00201226">
        <w:t xml:space="preserve">. </w:t>
      </w:r>
      <w:r w:rsidR="00CE33B9">
        <w:t>S</w:t>
      </w:r>
      <w:r w:rsidR="00201226">
        <w:t xml:space="preserve">ingle-sex schooling decreased in Australia and the Republic of Korea. </w:t>
      </w:r>
      <w:commentRangeStart w:id="39"/>
      <w:r>
        <w:t xml:space="preserve">The latter </w:t>
      </w:r>
      <w:r w:rsidR="00162161">
        <w:t>shift</w:t>
      </w:r>
      <w:r w:rsidR="00A11C48">
        <w:t>ed</w:t>
      </w:r>
      <w:r w:rsidR="00162161">
        <w:t xml:space="preserve"> </w:t>
      </w:r>
      <w:r>
        <w:t xml:space="preserve">to co-education schools </w:t>
      </w:r>
      <w:r w:rsidR="00162161">
        <w:t xml:space="preserve">in </w:t>
      </w:r>
      <w:r>
        <w:t>the 19</w:t>
      </w:r>
      <w:r w:rsidR="00162161">
        <w:t>8</w:t>
      </w:r>
      <w:r>
        <w:t>0s</w:t>
      </w:r>
      <w:r w:rsidR="00193FEC">
        <w:t>,</w:t>
      </w:r>
      <w:r>
        <w:t xml:space="preserve"> </w:t>
      </w:r>
      <w:r w:rsidR="00162161">
        <w:t xml:space="preserve">and a recent policy </w:t>
      </w:r>
      <w:r w:rsidR="00D51919">
        <w:t xml:space="preserve">decisively </w:t>
      </w:r>
      <w:r w:rsidR="00162161">
        <w:t>favour</w:t>
      </w:r>
      <w:r w:rsidR="00D51919">
        <w:t>s</w:t>
      </w:r>
      <w:r w:rsidR="00162161">
        <w:t xml:space="preserve"> co-education </w:t>
      </w:r>
      <w:commentRangeEnd w:id="39"/>
      <w:r w:rsidR="00BC0B91">
        <w:rPr>
          <w:rStyle w:val="CommentReference"/>
        </w:rPr>
        <w:commentReference w:id="39"/>
      </w:r>
      <w:r w:rsidR="00162161">
        <w:fldChar w:fldCharType="begin"/>
      </w:r>
      <w:r w:rsidR="0023431C">
        <w:instrText xml:space="preserve"> ADDIN EN.CITE &lt;EndNote&gt;&lt;Cite&gt;&lt;Author&gt;Dustmann&lt;/Author&gt;&lt;Year&gt;2018&lt;/Year&gt;&lt;RecNum&gt;129&lt;/RecNum&gt;&lt;DisplayText&gt;(Dustmann et al., 2018)&lt;/DisplayText&gt;&lt;record&gt;&lt;rec-number&gt;3&lt;/rec-number&gt;&lt;foreign-keys&gt;&lt;key app="EN" db-id="dx5wvdwe6s0avqewr5x525al905vpra5ssf0" timestamp="1582576334"&gt;3&lt;/key&gt;&lt;/foreign-keys&gt;&lt;ref-type name="Journal Article"&gt;17&lt;/ref-type&gt;&lt;contributors&gt;&lt;authors&gt;&lt;author&gt;Dustmann, Christian&lt;/author&gt;&lt;author&gt;Ku, Hyejin&lt;/author&gt;&lt;author&gt;Kwak, Do Won&lt;/author&gt;&lt;/authors&gt;&lt;/contributors&gt;&lt;titles&gt;&lt;title&gt;Why are single-sex schools successful?&lt;/title&gt;&lt;secondary-title&gt;Labour Economics&lt;/secondary-title&gt;&lt;/titles&gt;&lt;periodical&gt;&lt;full-title&gt;Labour Economics&lt;/full-title&gt;&lt;/periodical&gt;&lt;pages&gt;79-99&lt;/pages&gt;&lt;volume&gt;54&lt;/volume&gt;&lt;dates&gt;&lt;year&gt;2018&lt;/year&gt;&lt;/dates&gt;&lt;isbn&gt;0927-5371&lt;/isbn&gt;&lt;urls&gt;&lt;/urls&gt;&lt;/record&gt;&lt;/Cite&gt;&lt;/EndNote&gt;</w:instrText>
      </w:r>
      <w:r w:rsidR="00162161">
        <w:fldChar w:fldCharType="separate"/>
      </w:r>
      <w:r w:rsidR="00162161">
        <w:rPr>
          <w:noProof/>
        </w:rPr>
        <w:t>(Dustmann et al., 2018)</w:t>
      </w:r>
      <w:r w:rsidR="00162161">
        <w:fldChar w:fldCharType="end"/>
      </w:r>
      <w:r w:rsidR="00162161">
        <w:t xml:space="preserve">. </w:t>
      </w:r>
      <w:r w:rsidR="007508C2">
        <w:t>T</w:t>
      </w:r>
      <w:r w:rsidR="00CB50FE">
        <w:t xml:space="preserve">he situation </w:t>
      </w:r>
      <w:r w:rsidR="00201226">
        <w:t xml:space="preserve">is </w:t>
      </w:r>
      <w:r w:rsidR="00CB50FE">
        <w:t>more complex</w:t>
      </w:r>
      <w:r w:rsidR="007508C2" w:rsidRPr="007508C2">
        <w:t xml:space="preserve"> </w:t>
      </w:r>
      <w:r w:rsidR="007508C2">
        <w:t>in Western Asia</w:t>
      </w:r>
      <w:r w:rsidR="00201226">
        <w:t xml:space="preserve">. </w:t>
      </w:r>
      <w:commentRangeStart w:id="40"/>
      <w:r w:rsidR="00CB50FE">
        <w:t>In</w:t>
      </w:r>
      <w:r w:rsidR="007508C2">
        <w:t xml:space="preserve"> </w:t>
      </w:r>
      <w:r w:rsidR="00201226">
        <w:t>Jordan</w:t>
      </w:r>
      <w:r w:rsidR="007508C2">
        <w:t>,</w:t>
      </w:r>
      <w:r w:rsidR="00201226">
        <w:t xml:space="preserve"> </w:t>
      </w:r>
      <w:r w:rsidR="007508C2">
        <w:t xml:space="preserve">the share of single-sex lower secondary schools and share of students attending them </w:t>
      </w:r>
      <w:r w:rsidR="00201226">
        <w:t>increase</w:t>
      </w:r>
      <w:r w:rsidR="007508C2">
        <w:t>d</w:t>
      </w:r>
      <w:r w:rsidR="00201226">
        <w:t xml:space="preserve"> by 8 and 12 percentage points</w:t>
      </w:r>
      <w:commentRangeEnd w:id="40"/>
      <w:r w:rsidR="0083697C">
        <w:rPr>
          <w:rStyle w:val="CommentReference"/>
        </w:rPr>
        <w:commentReference w:id="40"/>
      </w:r>
      <w:r w:rsidR="00CB50FE">
        <w:t>,</w:t>
      </w:r>
      <w:r w:rsidR="00201226">
        <w:t xml:space="preserve"> respectively. </w:t>
      </w:r>
      <w:r w:rsidR="00CB50FE">
        <w:t xml:space="preserve">One reason may be </w:t>
      </w:r>
      <w:r w:rsidR="00201226">
        <w:t xml:space="preserve">the influx </w:t>
      </w:r>
      <w:r w:rsidR="00F66629">
        <w:t xml:space="preserve">after 2011 </w:t>
      </w:r>
      <w:r w:rsidR="00201226">
        <w:t>of Syrian refugees</w:t>
      </w:r>
      <w:r w:rsidR="00F66629">
        <w:t>,</w:t>
      </w:r>
      <w:r w:rsidR="00201226">
        <w:t xml:space="preserve"> </w:t>
      </w:r>
      <w:r w:rsidR="00CD1E80">
        <w:t xml:space="preserve">who attended public </w:t>
      </w:r>
      <w:r w:rsidR="00201226">
        <w:t>single</w:t>
      </w:r>
      <w:r w:rsidR="00CB50FE">
        <w:t>-</w:t>
      </w:r>
      <w:r w:rsidR="00201226">
        <w:t>sex school</w:t>
      </w:r>
      <w:r w:rsidR="00CD1E80">
        <w:t>s</w:t>
      </w:r>
      <w:r w:rsidR="00201226">
        <w:t xml:space="preserve">. </w:t>
      </w:r>
      <w:r w:rsidR="00CD1E80">
        <w:t>The share of s</w:t>
      </w:r>
      <w:r w:rsidR="00201226">
        <w:t>ingle</w:t>
      </w:r>
      <w:r w:rsidR="00CD1E80">
        <w:t>-sex</w:t>
      </w:r>
      <w:r w:rsidR="00201226">
        <w:t xml:space="preserve"> school</w:t>
      </w:r>
      <w:r w:rsidR="00CD1E80">
        <w:t>s</w:t>
      </w:r>
      <w:r w:rsidR="00201226">
        <w:t xml:space="preserve"> decreased in Bahrain</w:t>
      </w:r>
      <w:r w:rsidR="005764C8">
        <w:t xml:space="preserve"> </w:t>
      </w:r>
      <w:r w:rsidR="00201226">
        <w:t>and Kuwait</w:t>
      </w:r>
      <w:r w:rsidR="000458A6">
        <w:t>.</w:t>
      </w:r>
      <w:r w:rsidR="00201226">
        <w:t xml:space="preserve"> </w:t>
      </w:r>
      <w:commentRangeStart w:id="41"/>
      <w:r w:rsidR="00201226">
        <w:t>Qatar</w:t>
      </w:r>
      <w:r w:rsidR="00CA4A66">
        <w:t xml:space="preserve"> saw</w:t>
      </w:r>
      <w:r w:rsidR="00201226">
        <w:t xml:space="preserve"> single</w:t>
      </w:r>
      <w:r w:rsidR="00CD1E80">
        <w:t>-</w:t>
      </w:r>
      <w:r w:rsidR="00201226">
        <w:t xml:space="preserve">sex </w:t>
      </w:r>
      <w:r w:rsidR="00CD1E80">
        <w:t xml:space="preserve">primary </w:t>
      </w:r>
      <w:r w:rsidR="00201226">
        <w:t xml:space="preserve">schools </w:t>
      </w:r>
      <w:r w:rsidR="000458A6">
        <w:t>decrease by half</w:t>
      </w:r>
      <w:r w:rsidR="00CA4A66">
        <w:t xml:space="preserve"> and </w:t>
      </w:r>
      <w:r w:rsidR="00201226">
        <w:t xml:space="preserve">a small increase </w:t>
      </w:r>
      <w:r w:rsidR="001178DB">
        <w:t>in</w:t>
      </w:r>
      <w:r w:rsidR="00CD1E80">
        <w:t xml:space="preserve"> single-sex lower secondary schools</w:t>
      </w:r>
      <w:commentRangeEnd w:id="41"/>
      <w:r w:rsidR="00BC0B91">
        <w:rPr>
          <w:rStyle w:val="CommentReference"/>
        </w:rPr>
        <w:commentReference w:id="41"/>
      </w:r>
      <w:r w:rsidR="00201226">
        <w:t xml:space="preserve">. While </w:t>
      </w:r>
      <w:r w:rsidR="00CD1E80">
        <w:t xml:space="preserve">public </w:t>
      </w:r>
      <w:r w:rsidR="00201226">
        <w:t>schools remain segregated</w:t>
      </w:r>
      <w:r w:rsidR="00B3551F" w:rsidRPr="00B3551F">
        <w:t xml:space="preserve"> </w:t>
      </w:r>
      <w:r w:rsidR="00B3551F">
        <w:t>in Gulf Cooperation Council countries</w:t>
      </w:r>
      <w:r w:rsidR="00201226">
        <w:t xml:space="preserve">, </w:t>
      </w:r>
      <w:commentRangeStart w:id="42"/>
      <w:r w:rsidR="00201226">
        <w:t xml:space="preserve">change </w:t>
      </w:r>
      <w:r w:rsidR="00B3551F">
        <w:t>is</w:t>
      </w:r>
      <w:commentRangeEnd w:id="42"/>
      <w:r w:rsidR="002F3895">
        <w:rPr>
          <w:rStyle w:val="CommentReference"/>
        </w:rPr>
        <w:commentReference w:id="42"/>
      </w:r>
      <w:r w:rsidR="00B3551F">
        <w:t xml:space="preserve"> </w:t>
      </w:r>
      <w:r w:rsidR="00201226">
        <w:t>attribut</w:t>
      </w:r>
      <w:r w:rsidR="00B3551F">
        <w:t>able</w:t>
      </w:r>
      <w:r w:rsidR="00201226">
        <w:t xml:space="preserve"> to an increase</w:t>
      </w:r>
      <w:r w:rsidR="00B3551F">
        <w:t>d</w:t>
      </w:r>
      <w:r w:rsidR="00201226">
        <w:t xml:space="preserve"> </w:t>
      </w:r>
      <w:r w:rsidR="00CD1E80">
        <w:t xml:space="preserve">share of </w:t>
      </w:r>
      <w:r w:rsidR="00201226">
        <w:t>private</w:t>
      </w:r>
      <w:r w:rsidR="00CD1E80">
        <w:t xml:space="preserve"> </w:t>
      </w:r>
      <w:r w:rsidR="00201226">
        <w:t>international schools.</w:t>
      </w:r>
      <w:r>
        <w:t xml:space="preserve"> </w:t>
      </w:r>
      <w:bookmarkStart w:id="43" w:name="_Hlk33080058"/>
      <w:r>
        <w:t>The United Arab Emirates introduc</w:t>
      </w:r>
      <w:r w:rsidR="00D619A4">
        <w:t>ed</w:t>
      </w:r>
      <w:r>
        <w:t xml:space="preserve"> co-education primary schooling in 2018</w:t>
      </w:r>
      <w:r w:rsidR="005764C8">
        <w:t xml:space="preserve"> </w:t>
      </w:r>
      <w:r w:rsidR="005764C8">
        <w:fldChar w:fldCharType="begin"/>
      </w:r>
      <w:r w:rsidR="0023431C">
        <w:instrText xml:space="preserve"> ADDIN EN.CITE &lt;EndNote&gt;&lt;Cite&gt;&lt;Author&gt;Dajani&lt;/Author&gt;&lt;Year&gt;2018&lt;/Year&gt;&lt;RecNum&gt;434&lt;/RecNum&gt;&lt;DisplayText&gt;(Dajani and Rizvi, 2018)&lt;/DisplayText&gt;&lt;record&gt;&lt;rec-number&gt;4&lt;/rec-number&gt;&lt;foreign-keys&gt;&lt;key app="EN" db-id="dx5wvdwe6s0avqewr5x525al905vpra5ssf0" timestamp="1582576334"&gt;4&lt;/key&gt;&lt;/foreign-keys&gt;&lt;ref-type name="Web Page"&gt;12&lt;/ref-type&gt;&lt;contributors&gt;&lt;authors&gt;&lt;author&gt;Dajani, Haneen&lt;/author&gt;&lt;author&gt;Rizvi, Anam&lt;/author&gt;&lt;/authors&gt;&lt;/contributors&gt;&lt;titles&gt;&lt;title&gt;Boys and girls to be educated together in major shift for UAE&amp;apos;s public schools&lt;/title&gt;&lt;/titles&gt;&lt;volume&gt;2019&lt;/volume&gt;&lt;number&gt;11 December&lt;/number&gt;&lt;dates&gt;&lt;year&gt;2018&lt;/year&gt;&lt;/dates&gt;&lt;pub-location&gt;Abu Dhabi&lt;/pub-location&gt;&lt;publisher&gt;The National&lt;/publisher&gt;&lt;urls&gt;&lt;related-urls&gt;&lt;url&gt;https://www.thenational.ae/uae/boys-and-girls-to-be-educated-together-in-major-shift-for-uae-s-public-schools-1.745934&lt;/url&gt;&lt;/related-urls&gt;&lt;/urls&gt;&lt;/record&gt;&lt;/Cite&gt;&lt;/EndNote&gt;</w:instrText>
      </w:r>
      <w:r w:rsidR="005764C8">
        <w:fldChar w:fldCharType="separate"/>
      </w:r>
      <w:r w:rsidR="005764C8">
        <w:rPr>
          <w:noProof/>
        </w:rPr>
        <w:t>(Dajani and Rizvi, 2018)</w:t>
      </w:r>
      <w:r w:rsidR="005764C8">
        <w:fldChar w:fldCharType="end"/>
      </w:r>
      <w:r>
        <w:t>.</w:t>
      </w:r>
      <w:bookmarkEnd w:id="43"/>
    </w:p>
    <w:p w14:paraId="463CB03E" w14:textId="77777777" w:rsidR="00201226" w:rsidRDefault="00201226" w:rsidP="001D4E2A"/>
    <w:p w14:paraId="28FC832E" w14:textId="51252E1B" w:rsidR="001D4E2A" w:rsidRDefault="001D4E2A" w:rsidP="001D4E2A">
      <w:pPr>
        <w:pStyle w:val="TableTitle"/>
      </w:pPr>
      <w:r>
        <w:t xml:space="preserve">Figure </w:t>
      </w:r>
      <w:r w:rsidR="0090621F">
        <w:t>14.5</w:t>
      </w:r>
      <w:r>
        <w:t xml:space="preserve">: In </w:t>
      </w:r>
      <w:r w:rsidR="00150B53">
        <w:t>many</w:t>
      </w:r>
      <w:r w:rsidR="006E0F15">
        <w:t xml:space="preserve"> countries</w:t>
      </w:r>
      <w:r>
        <w:t xml:space="preserve">, </w:t>
      </w:r>
      <w:r w:rsidR="006E0F15">
        <w:t xml:space="preserve">a </w:t>
      </w:r>
      <w:r w:rsidR="00150B53">
        <w:t xml:space="preserve">large </w:t>
      </w:r>
      <w:r w:rsidR="006E0F15">
        <w:t xml:space="preserve">share of </w:t>
      </w:r>
      <w:r>
        <w:t>schools</w:t>
      </w:r>
      <w:r w:rsidR="006E0F15">
        <w:t xml:space="preserve"> are single</w:t>
      </w:r>
      <w:r w:rsidR="00D8080A">
        <w:t xml:space="preserve"> </w:t>
      </w:r>
      <w:r w:rsidR="006E0F15">
        <w:t>sex</w:t>
      </w:r>
    </w:p>
    <w:p w14:paraId="7A414EE1" w14:textId="01699B78" w:rsidR="001D4E2A" w:rsidRDefault="006E0F15" w:rsidP="001D4E2A">
      <w:pPr>
        <w:pStyle w:val="TableSubtitle"/>
      </w:pPr>
      <w:r>
        <w:t>Percentage of single-sex schools attended by grade 4 and 8 students, selected countries, 2015</w:t>
      </w:r>
    </w:p>
    <w:p w14:paraId="367BFF68" w14:textId="4C1C2B5E" w:rsidR="001D4E2A" w:rsidRDefault="006E0F15" w:rsidP="001D4E2A">
      <w:r>
        <w:rPr>
          <w:noProof/>
          <w:lang w:val="fr-FR" w:eastAsia="fr-FR"/>
        </w:rPr>
        <w:lastRenderedPageBreak/>
        <w:drawing>
          <wp:inline distT="0" distB="0" distL="0" distR="0" wp14:anchorId="48FBF7D9" wp14:editId="6FB88DA3">
            <wp:extent cx="5713200" cy="50364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200" cy="5036400"/>
                    </a:xfrm>
                    <a:prstGeom prst="rect">
                      <a:avLst/>
                    </a:prstGeom>
                    <a:noFill/>
                  </pic:spPr>
                </pic:pic>
              </a:graphicData>
            </a:graphic>
          </wp:inline>
        </w:drawing>
      </w:r>
    </w:p>
    <w:p w14:paraId="4E020163" w14:textId="77777777" w:rsidR="001D4E2A" w:rsidRDefault="001D4E2A" w:rsidP="001D4E2A">
      <w:pPr>
        <w:pStyle w:val="TableNoteText"/>
      </w:pPr>
      <w:r w:rsidRPr="00051BF5">
        <w:rPr>
          <w:rStyle w:val="TableNoteChar"/>
        </w:rPr>
        <w:t>Source</w:t>
      </w:r>
      <w:r w:rsidRPr="00B41721">
        <w:rPr>
          <w:i/>
          <w:iCs/>
        </w:rPr>
        <w:t>:</w:t>
      </w:r>
      <w:r>
        <w:t xml:space="preserve"> GEM Report team calculations based on TIMSS 2015.</w:t>
      </w:r>
    </w:p>
    <w:p w14:paraId="3DFC0D2E" w14:textId="77777777" w:rsidR="001D4E2A" w:rsidRDefault="001D4E2A" w:rsidP="001D4E2A"/>
    <w:p w14:paraId="3C61FCA3" w14:textId="6545B6FC" w:rsidR="001D4E2A" w:rsidRDefault="001D4E2A" w:rsidP="001D4E2A">
      <w:commentRangeStart w:id="44"/>
      <w:r>
        <w:t>From a gender-inclusive perspective, single-sex schooling may be a</w:t>
      </w:r>
      <w:r w:rsidR="000C3904">
        <w:t>n acceptable</w:t>
      </w:r>
      <w:r>
        <w:t xml:space="preserve"> temporary compromise </w:t>
      </w:r>
      <w:r w:rsidR="00CD1E80">
        <w:t xml:space="preserve">when </w:t>
      </w:r>
      <w:r>
        <w:t xml:space="preserve">the de facto alternative in </w:t>
      </w:r>
      <w:r w:rsidR="000C3904">
        <w:t>some</w:t>
      </w:r>
      <w:r w:rsidR="00140665">
        <w:t xml:space="preserve"> </w:t>
      </w:r>
      <w:r>
        <w:t>cultur</w:t>
      </w:r>
      <w:r w:rsidR="008C3AAC">
        <w:t>e-</w:t>
      </w:r>
      <w:r>
        <w:t xml:space="preserve"> or country</w:t>
      </w:r>
      <w:r w:rsidR="00CD1E80">
        <w:t>-</w:t>
      </w:r>
      <w:r>
        <w:t>specific context</w:t>
      </w:r>
      <w:r w:rsidR="000C3904">
        <w:t>s</w:t>
      </w:r>
      <w:r>
        <w:t xml:space="preserve"> </w:t>
      </w:r>
      <w:r w:rsidR="00F24184">
        <w:t xml:space="preserve">is </w:t>
      </w:r>
      <w:r w:rsidR="003261DA">
        <w:t xml:space="preserve">females </w:t>
      </w:r>
      <w:r>
        <w:t>not attend</w:t>
      </w:r>
      <w:r w:rsidR="000C3904">
        <w:t>ing</w:t>
      </w:r>
      <w:r>
        <w:t xml:space="preserve"> </w:t>
      </w:r>
      <w:commentRangeEnd w:id="44"/>
      <w:r w:rsidR="00374DAC">
        <w:rPr>
          <w:rStyle w:val="CommentReference"/>
        </w:rPr>
        <w:commentReference w:id="44"/>
      </w:r>
      <w:r w:rsidR="00CD1E80">
        <w:fldChar w:fldCharType="begin"/>
      </w:r>
      <w:r w:rsidR="0023431C">
        <w:instrText xml:space="preserve"> ADDIN EN.CITE &lt;EndNote&gt;&lt;Cite&gt;&lt;Author&gt;Sperling&lt;/Author&gt;&lt;Year&gt;2015&lt;/Year&gt;&lt;RecNum&gt;426&lt;/RecNum&gt;&lt;DisplayText&gt;(Marcus and Page, 2016; Sperling and Winthrop, 2015)&lt;/DisplayText&gt;&lt;record&gt;&lt;rec-number&gt;5&lt;/rec-number&gt;&lt;foreign-keys&gt;&lt;key app="EN" db-id="dx5wvdwe6s0avqewr5x525al905vpra5ssf0" timestamp="1582576334"&gt;5&lt;/key&gt;&lt;/foreign-keys&gt;&lt;ref-type name="Book"&gt;6&lt;/ref-type&gt;&lt;contributors&gt;&lt;authors&gt;&lt;author&gt;Sperling, Gene&lt;/author&gt;&lt;author&gt;Winthrop, Rebecca&lt;/author&gt;&lt;/authors&gt;&lt;/contributors&gt;&lt;titles&gt;&lt;title&gt;What Works in Girls’ Education: Evidence for the World&amp;apos;s Best Investment&lt;/title&gt;&lt;/titles&gt;&lt;dates&gt;&lt;year&gt;2015&lt;/year&gt;&lt;/dates&gt;&lt;pub-location&gt;Washington, DC&lt;/pub-location&gt;&lt;publisher&gt;Brookings&lt;/publisher&gt;&lt;urls&gt;&lt;related-urls&gt;&lt;url&gt;https://www.brookings.edu/book/what-works-in-girls-education-evidence-for-the-worlds-best-investment/&lt;/url&gt;&lt;/related-urls&gt;&lt;/urls&gt;&lt;/record&gt;&lt;/Cite&gt;&lt;Cite&gt;&lt;Author&gt;Marcus&lt;/Author&gt;&lt;Year&gt;2016&lt;/Year&gt;&lt;RecNum&gt;412&lt;/RecNum&gt;&lt;record&gt;&lt;rec-number&gt;6&lt;/rec-number&gt;&lt;foreign-keys&gt;&lt;key app="EN" db-id="dx5wvdwe6s0avqewr5x525al905vpra5ssf0" timestamp="1582576334"&gt;6&lt;/key&gt;&lt;/foreign-keys&gt;&lt;ref-type name="Report"&gt;27&lt;/ref-type&gt;&lt;contributors&gt;&lt;authors&gt;&lt;author&gt;Marcus, Rachel&lt;/author&gt;&lt;author&gt;Page, Ella&lt;/author&gt;&lt;/authors&gt;&lt;/contributors&gt;&lt;titles&gt;&lt;title&gt;Evidence Review: Girls&amp;apos; Learning and Empowerment – the Role of School Environments&lt;/title&gt;&lt;/titles&gt;&lt;dates&gt;&lt;year&gt;2016&lt;/year&gt;&lt;/dates&gt;&lt;pub-location&gt;New York / London&lt;/pub-location&gt;&lt;publisher&gt;United Nations Girls&amp;apos; Education Initiative / Overseas Development Institute&lt;/publisher&gt;&lt;urls&gt;&lt;related-urls&gt;&lt;url&gt;https://www.odi.org/publications/10679-girls-learning-and-empowerment-role-school-environments&lt;/url&gt;&lt;/related-urls&gt;&lt;/urls&gt;&lt;/record&gt;&lt;/Cite&gt;&lt;/EndNote&gt;</w:instrText>
      </w:r>
      <w:r w:rsidR="00CD1E80">
        <w:fldChar w:fldCharType="separate"/>
      </w:r>
      <w:r w:rsidR="0071629F">
        <w:rPr>
          <w:noProof/>
        </w:rPr>
        <w:t>(Marcus and Page, 2016; Sperling and Winthrop, 2015)</w:t>
      </w:r>
      <w:r w:rsidR="00CD1E80">
        <w:fldChar w:fldCharType="end"/>
      </w:r>
      <w:r>
        <w:t xml:space="preserve">. </w:t>
      </w:r>
      <w:commentRangeStart w:id="45"/>
      <w:r>
        <w:t xml:space="preserve">Parents may prefer to send </w:t>
      </w:r>
      <w:r w:rsidR="00140665">
        <w:t>daughters</w:t>
      </w:r>
      <w:r>
        <w:t xml:space="preserve"> to single-sex schools</w:t>
      </w:r>
      <w:r w:rsidR="00D45B2E">
        <w:t xml:space="preserve"> </w:t>
      </w:r>
      <w:r>
        <w:t xml:space="preserve">once they reach adolescence; lack of such </w:t>
      </w:r>
      <w:r w:rsidR="00140665">
        <w:t xml:space="preserve">provision </w:t>
      </w:r>
      <w:r>
        <w:t xml:space="preserve">in parts of Pakistan </w:t>
      </w:r>
      <w:r w:rsidR="000C3904">
        <w:t xml:space="preserve">is one </w:t>
      </w:r>
      <w:r w:rsidR="00D45B2E">
        <w:t xml:space="preserve">reported </w:t>
      </w:r>
      <w:r w:rsidR="0071629F">
        <w:t xml:space="preserve">reason </w:t>
      </w:r>
      <w:r w:rsidR="000C3904">
        <w:t xml:space="preserve">for low </w:t>
      </w:r>
      <w:r w:rsidR="0071629F">
        <w:t xml:space="preserve">female </w:t>
      </w:r>
      <w:r>
        <w:t xml:space="preserve">enrolment </w:t>
      </w:r>
      <w:r w:rsidR="0071629F">
        <w:fldChar w:fldCharType="begin"/>
      </w:r>
      <w:r w:rsidR="0023431C">
        <w:instrText xml:space="preserve"> ADDIN EN.CITE &lt;EndNote&gt;&lt;Cite&gt;&lt;Author&gt;Aslam&lt;/Author&gt;&lt;Year&gt;2008&lt;/Year&gt;&lt;RecNum&gt;341&lt;/RecNum&gt;&lt;DisplayText&gt;(Aslam and Kingdon, 2008)&lt;/DisplayText&gt;&lt;record&gt;&lt;rec-number&gt;7&lt;/rec-number&gt;&lt;foreign-keys&gt;&lt;key app="EN" db-id="dx5wvdwe6s0avqewr5x525al905vpra5ssf0" timestamp="1582576334"&gt;7&lt;/key&gt;&lt;/foreign-keys&gt;&lt;ref-type name="Journal Article"&gt;17&lt;/ref-type&gt;&lt;contributors&gt;&lt;authors&gt;&lt;author&gt;Aslam, Monazza&lt;/author&gt;&lt;author&gt;Kingdon, Geeta Gandhi&lt;/author&gt;&lt;/authors&gt;&lt;/contributors&gt;&lt;titles&gt;&lt;title&gt;Gender and household education expenditure in Pakistan&lt;/title&gt;&lt;secondary-title&gt;Applied Economics&lt;/secondary-title&gt;&lt;/titles&gt;&lt;periodical&gt;&lt;full-title&gt;Applied Economics&lt;/full-title&gt;&lt;/periodical&gt;&lt;pages&gt;2573-2591&lt;/pages&gt;&lt;volume&gt;40&lt;/volume&gt;&lt;number&gt;20&lt;/number&gt;&lt;dates&gt;&lt;year&gt;2008&lt;/year&gt;&lt;pub-dates&gt;&lt;date&gt;2008/10/01&lt;/date&gt;&lt;/pub-dates&gt;&lt;/dates&gt;&lt;publisher&gt;Routledge&lt;/publisher&gt;&lt;isbn&gt;0003-6846&lt;/isbn&gt;&lt;urls&gt;&lt;related-urls&gt;&lt;url&gt;https://doi.org/10.1080/00036840600970252&lt;/url&gt;&lt;/related-urls&gt;&lt;/urls&gt;&lt;electronic-resource-num&gt;10.1080/00036840600970252&lt;/electronic-resource-num&gt;&lt;/record&gt;&lt;/Cite&gt;&lt;/EndNote&gt;</w:instrText>
      </w:r>
      <w:r w:rsidR="0071629F">
        <w:fldChar w:fldCharType="separate"/>
      </w:r>
      <w:r w:rsidR="0071629F">
        <w:rPr>
          <w:noProof/>
        </w:rPr>
        <w:t>(Aslam and Kingdon, 2008)</w:t>
      </w:r>
      <w:r w:rsidR="0071629F">
        <w:fldChar w:fldCharType="end"/>
      </w:r>
      <w:commentRangeEnd w:id="45"/>
      <w:r w:rsidR="00BE2D23">
        <w:rPr>
          <w:rStyle w:val="CommentReference"/>
        </w:rPr>
        <w:commentReference w:id="45"/>
      </w:r>
      <w:r>
        <w:t>.</w:t>
      </w:r>
    </w:p>
    <w:p w14:paraId="60F6D91F" w14:textId="77777777" w:rsidR="00201226" w:rsidRDefault="00201226" w:rsidP="001D4E2A"/>
    <w:p w14:paraId="1625D9BA" w14:textId="135ABA68" w:rsidR="001D4E2A" w:rsidRDefault="00F24184" w:rsidP="001D4E2A">
      <w:r>
        <w:t xml:space="preserve">Some </w:t>
      </w:r>
      <w:r w:rsidR="001D4E2A">
        <w:t>argu</w:t>
      </w:r>
      <w:r>
        <w:t>e</w:t>
      </w:r>
      <w:r w:rsidR="001D4E2A">
        <w:t xml:space="preserve"> gender </w:t>
      </w:r>
      <w:r w:rsidR="00DD0540">
        <w:t xml:space="preserve">social dynamics </w:t>
      </w:r>
      <w:r w:rsidR="001D4E2A">
        <w:t>are educationally counterproductive</w:t>
      </w:r>
      <w:commentRangeStart w:id="46"/>
      <w:r w:rsidR="00621B4B">
        <w:rPr>
          <w:b/>
        </w:rPr>
        <w:t xml:space="preserve"> </w:t>
      </w:r>
      <w:r w:rsidR="00621B4B" w:rsidRPr="00621B4B">
        <w:rPr>
          <w:bCs/>
        </w:rPr>
        <w:fldChar w:fldCharType="begin"/>
      </w:r>
      <w:r w:rsidR="0023431C">
        <w:rPr>
          <w:bCs/>
        </w:rPr>
        <w:instrText xml:space="preserve"> ADDIN EN.CITE &lt;EndNote&gt;&lt;Cite&gt;&lt;Author&gt;Bigler&lt;/Author&gt;&lt;Year&gt;2014&lt;/Year&gt;&lt;RecNum&gt;418&lt;/RecNum&gt;&lt;DisplayText&gt;(Bigler et al., 2014)&lt;/DisplayText&gt;&lt;record&gt;&lt;rec-number&gt;8&lt;/rec-number&gt;&lt;foreign-keys&gt;&lt;key app="EN" db-id="dx5wvdwe6s0avqewr5x525al905vpra5ssf0" timestamp="1582576334"&gt;8&lt;/key&gt;&lt;/foreign-keys&gt;&lt;ref-type name="Journal Article"&gt;17&lt;/ref-type&gt;&lt;contributors&gt;&lt;authors&gt;&lt;author&gt;Bigler, Rebecca S.&lt;/author&gt;&lt;author&gt;Roberson Hayes, Amy&lt;/author&gt;&lt;author&gt;Liben, Lynn S.&lt;/author&gt;&lt;/authors&gt;&lt;/contributors&gt;&lt;titles&gt;&lt;title&gt;Analysis and evaluation of the rationales for single-sex schooling&lt;/title&gt;&lt;secondary-title&gt;Advances in Child Development and Behavior&lt;/secondary-title&gt;&lt;/titles&gt;&lt;periodical&gt;&lt;full-title&gt;Advances in Child Development and Behavior&lt;/full-title&gt;&lt;/periodical&gt;&lt;pages&gt;225-260&lt;/pages&gt;&lt;volume&gt;47&lt;/volume&gt;&lt;dates&gt;&lt;year&gt;2014&lt;/year&gt;&lt;/dates&gt;&lt;urls&gt;&lt;/urls&gt;&lt;/record&gt;&lt;/Cite&gt;&lt;/EndNote&gt;</w:instrText>
      </w:r>
      <w:r w:rsidR="00621B4B" w:rsidRPr="00621B4B">
        <w:rPr>
          <w:bCs/>
        </w:rPr>
        <w:fldChar w:fldCharType="separate"/>
      </w:r>
      <w:r w:rsidR="00621B4B" w:rsidRPr="00621B4B">
        <w:rPr>
          <w:bCs/>
          <w:noProof/>
        </w:rPr>
        <w:t>(Bigler et al., 2014)</w:t>
      </w:r>
      <w:r w:rsidR="00621B4B" w:rsidRPr="00621B4B">
        <w:rPr>
          <w:bCs/>
        </w:rPr>
        <w:fldChar w:fldCharType="end"/>
      </w:r>
      <w:r w:rsidR="001D4E2A">
        <w:t xml:space="preserve">. </w:t>
      </w:r>
      <w:commentRangeEnd w:id="46"/>
      <w:r w:rsidR="00EB0FB5">
        <w:rPr>
          <w:rStyle w:val="CommentReference"/>
        </w:rPr>
        <w:commentReference w:id="46"/>
      </w:r>
      <w:r>
        <w:t xml:space="preserve">Females </w:t>
      </w:r>
      <w:r w:rsidR="001D4E2A">
        <w:t xml:space="preserve">may show greater affinity </w:t>
      </w:r>
      <w:r w:rsidR="00D52835">
        <w:t xml:space="preserve">for </w:t>
      </w:r>
      <w:r w:rsidR="001D4E2A">
        <w:t xml:space="preserve">and achievement </w:t>
      </w:r>
      <w:r w:rsidR="00621B4B">
        <w:t xml:space="preserve">in science, technology, engineering and mathematics </w:t>
      </w:r>
      <w:r w:rsidR="00DD0540">
        <w:t xml:space="preserve">when </w:t>
      </w:r>
      <w:r w:rsidR="001D4E2A">
        <w:t>less expos</w:t>
      </w:r>
      <w:r w:rsidR="00DD0540">
        <w:t>ed</w:t>
      </w:r>
      <w:r w:rsidR="001D4E2A">
        <w:t xml:space="preserve"> to negative </w:t>
      </w:r>
      <w:commentRangeStart w:id="47"/>
      <w:r w:rsidR="00DD0540">
        <w:t xml:space="preserve">gender </w:t>
      </w:r>
      <w:r w:rsidR="001D4E2A">
        <w:t>stereotype</w:t>
      </w:r>
      <w:r w:rsidR="00621B4B">
        <w:t>s</w:t>
      </w:r>
      <w:r w:rsidR="001D4E2A">
        <w:t xml:space="preserve"> about ability </w:t>
      </w:r>
      <w:r w:rsidR="00621B4B">
        <w:t xml:space="preserve">and </w:t>
      </w:r>
      <w:r w:rsidR="008B0BA8">
        <w:t xml:space="preserve">males </w:t>
      </w:r>
      <w:r w:rsidR="001D4E2A">
        <w:t>monopoli</w:t>
      </w:r>
      <w:r w:rsidR="00DD0540">
        <w:t>z</w:t>
      </w:r>
      <w:r w:rsidR="001D4E2A">
        <w:t>ing equipment</w:t>
      </w:r>
      <w:commentRangeEnd w:id="47"/>
      <w:r w:rsidR="00EB0FB5">
        <w:rPr>
          <w:rStyle w:val="CommentReference"/>
        </w:rPr>
        <w:commentReference w:id="47"/>
      </w:r>
      <w:r w:rsidR="00621B4B" w:rsidRPr="00621B4B">
        <w:rPr>
          <w:bCs/>
        </w:rPr>
        <w:t xml:space="preserve"> </w:t>
      </w:r>
      <w:r w:rsidR="00621B4B" w:rsidRPr="00621B4B">
        <w:rPr>
          <w:bCs/>
        </w:rPr>
        <w:fldChar w:fldCharType="begin"/>
      </w:r>
      <w:r w:rsidR="0023431C">
        <w:rPr>
          <w:bCs/>
        </w:rPr>
        <w:instrText xml:space="preserve"> ADDIN EN.CITE &lt;EndNote&gt;&lt;Cite&gt;&lt;Author&gt;Marcus&lt;/Author&gt;&lt;Year&gt;2016&lt;/Year&gt;&lt;RecNum&gt;412&lt;/RecNum&gt;&lt;DisplayText&gt;(Jackson, 2016; Marcus and Page, 2016)&lt;/DisplayText&gt;&lt;record&gt;&lt;rec-number&gt;412&lt;/rec-number&gt;&lt;foreign-keys&gt;&lt;key app="EN" db-id="t9xz2ef0m2svwoes9wd5zxroef9es2xa5p0z" timestamp="1582127296"&gt;412&lt;/key&gt;&lt;/foreign-keys&gt;&lt;ref-type name="Report"&gt;27&lt;/ref-type&gt;&lt;contributors&gt;&lt;authors&gt;&lt;author&gt;Marcus, Rachel&lt;/author&gt;&lt;author&gt;Page, Ella&lt;/author&gt;&lt;/authors&gt;&lt;/contributors&gt;&lt;titles&gt;&lt;title&gt;Evidence Review: Girls&amp;apos; Learning and Empowerment – the Role of School Environments&lt;/title&gt;&lt;/titles&gt;&lt;dates&gt;&lt;year&gt;2016&lt;/year&gt;&lt;/dates&gt;&lt;pub-location&gt;New York / London&lt;/pub-location&gt;&lt;publisher&gt;United Nations Girls&amp;apos; Education Initiative / Overseas Development Institute&lt;/publisher&gt;&lt;urls&gt;&lt;related-urls&gt;&lt;url&gt;https://www.odi.org/publications/10679-girls-learning-and-empowerment-role-school-environments&lt;/url&gt;&lt;/related-urls&gt;&lt;/urls&gt;&lt;/record&gt;&lt;/Cite&gt;&lt;Cite&gt;&lt;Author&gt;Jackson&lt;/Author&gt;&lt;Year&gt;2016&lt;/Year&gt;&lt;RecNum&gt;409&lt;/RecNum&gt;&lt;record&gt;&lt;rec-number&gt;9&lt;/rec-number&gt;&lt;foreign-keys&gt;&lt;key app="EN" db-id="dx5wvdwe6s0avqewr5x525al905vpra5ssf0" timestamp="1582576334"&gt;9&lt;/key&gt;&lt;/foreign-keys&gt;&lt;ref-type name="Report"&gt;27&lt;/ref-type&gt;&lt;contributors&gt;&lt;authors&gt;&lt;author&gt;Kirabo Jackson&lt;/author&gt;&lt;/authors&gt;&lt;/contributors&gt;&lt;titles&gt;&lt;title&gt;The Effect of Single-Sex Education on Academic Outcomes and Crime: Fresh Evidence from Low-Performing Schools in Trinidad and Tobago&lt;/title&gt;&lt;secondary-title&gt;Working Paper 16-23&lt;/secondary-title&gt;&lt;/titles&gt;&lt;dates&gt;&lt;year&gt;2016&lt;/year&gt;&lt;/dates&gt;&lt;pub-location&gt;Evanston, Il.&lt;/pub-location&gt;&lt;publisher&gt;Institute For Policy Research, Northwestern University&lt;/publisher&gt;&lt;urls&gt;&lt;related-urls&gt;&lt;url&gt;https://www.ipr.northwestern.edu/our-work/working-papers/2016/WP-16-23.html&lt;/url&gt;&lt;/related-urls&gt;&lt;/urls&gt;&lt;/record&gt;&lt;/Cite&gt;&lt;/EndNote&gt;</w:instrText>
      </w:r>
      <w:r w:rsidR="00621B4B" w:rsidRPr="00621B4B">
        <w:rPr>
          <w:bCs/>
        </w:rPr>
        <w:fldChar w:fldCharType="separate"/>
      </w:r>
      <w:r w:rsidR="00621B4B" w:rsidRPr="00621B4B">
        <w:rPr>
          <w:bCs/>
          <w:noProof/>
        </w:rPr>
        <w:t>(Jackson, 2016; Marcus and Page, 2016)</w:t>
      </w:r>
      <w:r w:rsidR="00621B4B" w:rsidRPr="00621B4B">
        <w:rPr>
          <w:bCs/>
        </w:rPr>
        <w:fldChar w:fldCharType="end"/>
      </w:r>
      <w:r w:rsidR="001D4E2A" w:rsidRPr="00621B4B">
        <w:rPr>
          <w:bCs/>
        </w:rPr>
        <w:t xml:space="preserve">. </w:t>
      </w:r>
      <w:r w:rsidR="00B645F8">
        <w:rPr>
          <w:bCs/>
        </w:rPr>
        <w:t>Ye</w:t>
      </w:r>
      <w:r w:rsidR="001D4E2A" w:rsidRPr="00621B4B">
        <w:rPr>
          <w:bCs/>
        </w:rPr>
        <w:t>t single-sex schooling is unlikely</w:t>
      </w:r>
      <w:r w:rsidR="001D4E2A">
        <w:t xml:space="preserve"> to </w:t>
      </w:r>
      <w:r w:rsidR="00D10AB6">
        <w:t>a</w:t>
      </w:r>
      <w:r w:rsidR="001D4E2A">
        <w:t xml:space="preserve">ffect </w:t>
      </w:r>
      <w:commentRangeStart w:id="48"/>
      <w:r w:rsidR="008C3AAC">
        <w:t>choices</w:t>
      </w:r>
      <w:commentRangeEnd w:id="48"/>
      <w:r w:rsidR="0069440F">
        <w:rPr>
          <w:rStyle w:val="CommentReference"/>
        </w:rPr>
        <w:commentReference w:id="48"/>
      </w:r>
      <w:r w:rsidR="008C3AAC">
        <w:t>, attainment or achievement</w:t>
      </w:r>
      <w:r w:rsidR="00D10AB6">
        <w:t xml:space="preserve"> </w:t>
      </w:r>
      <w:r w:rsidR="001D4E2A">
        <w:t>unless it challenges dominant notions of masculinity and femininity</w:t>
      </w:r>
      <w:r w:rsidR="00952811">
        <w:t xml:space="preserve"> </w:t>
      </w:r>
      <w:commentRangeStart w:id="49"/>
      <w:r w:rsidR="00952811">
        <w:fldChar w:fldCharType="begin"/>
      </w:r>
      <w:r w:rsidR="0023431C">
        <w:instrText xml:space="preserve"> ADDIN EN.CITE &lt;EndNote&gt;&lt;Cite&gt;&lt;Author&gt;Younger&lt;/Author&gt;&lt;Year&gt;2006&lt;/Year&gt;&lt;RecNum&gt;427&lt;/RecNum&gt;&lt;DisplayText&gt;(Smyth, 2010; Younger and Warrington, 2006)&lt;/DisplayText&gt;&lt;record&gt;&lt;rec-number&gt;10&lt;/rec-number&gt;&lt;foreign-keys&gt;&lt;key app="EN" db-id="dx5wvdwe6s0avqewr5x525al905vpra5ssf0" timestamp="1582576334"&gt;10&lt;/key&gt;&lt;/foreign-keys&gt;&lt;ref-type name="Journal Article"&gt;17&lt;/ref-type&gt;&lt;contributors&gt;&lt;authors&gt;&lt;author&gt;Younger, Michael Robert&lt;/author&gt;&lt;author&gt;Warrington, Molly&lt;/author&gt;&lt;/authors&gt;&lt;/contributors&gt;&lt;titles&gt;&lt;title&gt;Would Harry and Hermione have done better in single-sex classes? A review of single-sex teaching in coeducational secondary schools in the United Kingdom&lt;/title&gt;&lt;secondary-title&gt;American Educational Research Journal&lt;/secondary-title&gt;&lt;/titles&gt;&lt;periodical&gt;&lt;full-title&gt;American Educational Research Journal&lt;/full-title&gt;&lt;/periodical&gt;&lt;pages&gt;579-620&lt;/pages&gt;&lt;volume&gt;43&lt;/volume&gt;&lt;number&gt;4&lt;/number&gt;&lt;dates&gt;&lt;year&gt;2006&lt;/year&gt;&lt;/dates&gt;&lt;isbn&gt;0002-8312&lt;/isbn&gt;&lt;urls&gt;&lt;related-urls&gt;&lt;url&gt;http://citeseerx.ist.psu.edu/viewdoc/download?doi=10.1.1.852.9772&amp;amp;rep=rep1&amp;amp;type=pdf&lt;/url&gt;&lt;/related-urls&gt;&lt;/urls&gt;&lt;/record&gt;&lt;/Cite&gt;&lt;Cite&gt;&lt;Author&gt;Smyth&lt;/Author&gt;&lt;Year&gt;2010&lt;/Year&gt;&lt;RecNum&gt;421&lt;/RecNum&gt;&lt;record&gt;&lt;rec-number&gt;11&lt;/rec-number&gt;&lt;foreign-keys&gt;&lt;key app="EN" db-id="dx5wvdwe6s0avqewr5x525al905vpra5ssf0" timestamp="1582576334"&gt;11&lt;/key&gt;&lt;/foreign-keys&gt;&lt;ref-type name="Journal Article"&gt;17&lt;/ref-type&gt;&lt;contributors&gt;&lt;authors&gt;&lt;author&gt;Smyth, Emer&lt;/author&gt;&lt;/authors&gt;&lt;/contributors&gt;&lt;titles&gt;&lt;title&gt;Single-sex education: what does research tell us?&lt;/title&gt;&lt;secondary-title&gt;Revue française de pédagogie. Recherches en éducation&lt;/secondary-title&gt;&lt;/titles&gt;&lt;periodical&gt;&lt;full-title&gt;Revue française de pédagogie. Recherches en éducation&lt;/full-title&gt;&lt;/periodical&gt;&lt;pages&gt;47-58&lt;/pages&gt;&lt;number&gt;171&lt;/number&gt;&lt;dates&gt;&lt;year&gt;2010&lt;/year&gt;&lt;/dates&gt;&lt;isbn&gt;2734211874&lt;/isbn&gt;&lt;urls&gt;&lt;/urls&gt;&lt;/record&gt;&lt;/Cite&gt;&lt;/EndNote&gt;</w:instrText>
      </w:r>
      <w:r w:rsidR="00952811">
        <w:fldChar w:fldCharType="separate"/>
      </w:r>
      <w:r w:rsidR="00B40057">
        <w:rPr>
          <w:noProof/>
        </w:rPr>
        <w:t>(Smyth, 2010; Younger and Warrington, 2006)</w:t>
      </w:r>
      <w:r w:rsidR="00952811">
        <w:fldChar w:fldCharType="end"/>
      </w:r>
      <w:commentRangeEnd w:id="49"/>
      <w:r w:rsidR="0094476B">
        <w:rPr>
          <w:rStyle w:val="CommentReference"/>
        </w:rPr>
        <w:commentReference w:id="49"/>
      </w:r>
      <w:r w:rsidR="0071629F" w:rsidRPr="0071629F">
        <w:t>.</w:t>
      </w:r>
      <w:r w:rsidR="001D4E2A">
        <w:t xml:space="preserve"> </w:t>
      </w:r>
      <w:commentRangeStart w:id="50"/>
      <w:r w:rsidR="001D4E2A">
        <w:t xml:space="preserve">The counterargument is that single-sex schooling can </w:t>
      </w:r>
      <w:r>
        <w:t xml:space="preserve">prevent </w:t>
      </w:r>
      <w:r w:rsidR="008B0BA8">
        <w:t xml:space="preserve">females </w:t>
      </w:r>
      <w:r w:rsidR="001D4E2A">
        <w:t>from develop</w:t>
      </w:r>
      <w:r w:rsidR="007D3CA5">
        <w:t>ing</w:t>
      </w:r>
      <w:r w:rsidR="001D4E2A">
        <w:t xml:space="preserve"> social skills needed to navigate non-segregated workplaces and adult life </w:t>
      </w:r>
      <w:r w:rsidR="001D4E2A">
        <w:fldChar w:fldCharType="begin"/>
      </w:r>
      <w:r w:rsidR="0023431C">
        <w:instrText xml:space="preserve"> ADDIN EN.CITE &lt;EndNote&gt;&lt;Cite&gt;&lt;Author&gt;Fabes&lt;/Author&gt;&lt;Year&gt;2013&lt;/Year&gt;&lt;RecNum&gt;126&lt;/RecNum&gt;&lt;DisplayText&gt;(Fabes et al., 2013; Wong et al., 2018)&lt;/DisplayText&gt;&lt;record&gt;&lt;rec-number&gt;12&lt;/rec-number&gt;&lt;foreign-keys&gt;&lt;key app="EN" db-id="dx5wvdwe6s0avqewr5x525al905vpra5ssf0" timestamp="1582576335"&gt;12&lt;/key&gt;&lt;/foreign-keys&gt;&lt;ref-type name="Journal Article"&gt;17&lt;/ref-type&gt;&lt;contributors&gt;&lt;authors&gt;&lt;author&gt;Fabes, Richard A&lt;/author&gt;&lt;author&gt;Pahlke, Erin&lt;/author&gt;&lt;author&gt;Martin, Carol Lynn&lt;/author&gt;&lt;author&gt;Hanish, Laura D&lt;/author&gt;&lt;/authors&gt;&lt;/contributors&gt;&lt;titles&gt;&lt;title&gt;Gender-segregated schooling and gender stereotyping&lt;/title&gt;&lt;secondary-title&gt;Educational Studies&lt;/secondary-title&gt;&lt;/titles&gt;&lt;periodical&gt;&lt;full-title&gt;Educational Studies&lt;/full-title&gt;&lt;/periodical&gt;&lt;pages&gt;315-319&lt;/pages&gt;&lt;volume&gt;39&lt;/volume&gt;&lt;number&gt;3&lt;/number&gt;&lt;dates&gt;&lt;year&gt;2013&lt;/year&gt;&lt;/dates&gt;&lt;isbn&gt;0305-5698&lt;/isbn&gt;&lt;urls&gt;&lt;/urls&gt;&lt;/record&gt;&lt;/Cite&gt;&lt;Cite&gt;&lt;Author&gt;Wong&lt;/Author&gt;&lt;Year&gt;2018&lt;/Year&gt;&lt;RecNum&gt;127&lt;/RecNum&gt;&lt;record&gt;&lt;rec-number&gt;13&lt;/rec-number&gt;&lt;foreign-keys&gt;&lt;key app="EN" db-id="dx5wvdwe6s0avqewr5x525al905vpra5ssf0" timestamp="1582576335"&gt;13&lt;/key&gt;&lt;/foreign-keys&gt;&lt;ref-type name="Journal Article"&gt;17&lt;/ref-type&gt;&lt;contributors&gt;&lt;authors&gt;&lt;author&gt;Wong, Wang Ivy&lt;/author&gt;&lt;author&gt;Shi, Sylvia Yun&lt;/author&gt;&lt;author&gt;Chen, Zhansheng&lt;/author&gt;&lt;/authors&gt;&lt;/contributors&gt;&lt;titles&gt;&lt;title&gt;Students from single-sex schools are more gender-salient and more anxious in mixed-gender situations: results from high school and college samples&lt;/title&gt;&lt;secondary-title&gt;PloS one&lt;/secondary-title&gt;&lt;/titles&gt;&lt;periodical&gt;&lt;full-title&gt;PloS one&lt;/full-title&gt;&lt;/periodical&gt;&lt;pages&gt;e0208707&lt;/pages&gt;&lt;volume&gt;13&lt;/volume&gt;&lt;number&gt;12&lt;/number&gt;&lt;dates&gt;&lt;year&gt;2018&lt;/year&gt;&lt;/dates&gt;&lt;isbn&gt;1932-6203&lt;/isbn&gt;&lt;urls&gt;&lt;/urls&gt;&lt;/record&gt;&lt;/Cite&gt;&lt;/EndNote&gt;</w:instrText>
      </w:r>
      <w:r w:rsidR="001D4E2A">
        <w:fldChar w:fldCharType="separate"/>
      </w:r>
      <w:r w:rsidR="001D4E2A">
        <w:rPr>
          <w:noProof/>
        </w:rPr>
        <w:t>(Fabes et al., 2013; Wong et al., 2018)</w:t>
      </w:r>
      <w:r w:rsidR="001D4E2A">
        <w:fldChar w:fldCharType="end"/>
      </w:r>
      <w:r w:rsidR="001D4E2A">
        <w:t>.</w:t>
      </w:r>
      <w:commentRangeEnd w:id="50"/>
      <w:r w:rsidR="005C432D">
        <w:rPr>
          <w:rStyle w:val="CommentReference"/>
        </w:rPr>
        <w:commentReference w:id="50"/>
      </w:r>
    </w:p>
    <w:p w14:paraId="5084B888" w14:textId="77777777" w:rsidR="00201226" w:rsidRDefault="00201226" w:rsidP="001D4E2A"/>
    <w:p w14:paraId="13DF2CEC" w14:textId="6BB0CEF4" w:rsidR="001D4E2A" w:rsidRDefault="000116CC" w:rsidP="001D4E2A">
      <w:r>
        <w:t>E</w:t>
      </w:r>
      <w:r w:rsidR="001D4E2A">
        <w:t>vidence on the effects of single-sex schooling is mixed</w:t>
      </w:r>
      <w:r w:rsidR="00B40057">
        <w:t xml:space="preserve"> </w:t>
      </w:r>
      <w:r w:rsidR="00B40057">
        <w:fldChar w:fldCharType="begin"/>
      </w:r>
      <w:r w:rsidR="0023431C">
        <w:instrText xml:space="preserve"> ADDIN EN.CITE &lt;EndNote&gt;&lt;Cite&gt;&lt;Author&gt;Unterhalter&lt;/Author&gt;&lt;Year&gt;2014&lt;/Year&gt;&lt;RecNum&gt;428&lt;/RecNum&gt;&lt;DisplayText&gt;(Unterhalter et al., 2014)&lt;/DisplayText&gt;&lt;record&gt;&lt;rec-number&gt;14&lt;/rec-number&gt;&lt;foreign-keys&gt;&lt;key app="EN" db-id="dx5wvdwe6s0avqewr5x525al905vpra5ssf0" timestamp="1582576335"&gt;14&lt;/key&gt;&lt;/foreign-keys&gt;&lt;ref-type name="Report"&gt;27&lt;/ref-type&gt;&lt;contributors&gt;&lt;authors&gt;&lt;author&gt;Unterhalter, E.,&lt;/author&gt;&lt;author&gt;North, A., &lt;/author&gt;&lt;author&gt;Arnot, M.,&lt;/author&gt;&lt;author&gt;Lloyd, C.&lt;/author&gt;&lt;author&gt;Moletsane, L.,&lt;/author&gt;&lt;author&gt;Murphy-Graham, E.,&lt;/author&gt;&lt;author&gt;Parkes, J.&lt;/author&gt;&lt;author&gt;Saito, M.&lt;/author&gt;&lt;/authors&gt;&lt;/contributors&gt;&lt;titles&gt;&lt;title&gt;Education Rigorous Literature Review: Girls&amp;apos; Education and Gender Equality&lt;/title&gt;&lt;secondary-title&gt;Education Rigorous Literature Review&lt;/secondary-title&gt;&lt;/titles&gt;&lt;dates&gt;&lt;year&gt;2014&lt;/year&gt;&lt;/dates&gt;&lt;pub-location&gt;London&lt;/pub-location&gt;&lt;publisher&gt;Department for International Development&lt;/publisher&gt;&lt;urls&gt;&lt;related-urls&gt;&lt;url&gt;https://eppi.ioe.ac.uk/cms/Portals/0/PDF%20reviews%20and%20summaries/Girls&amp;apos;%20education%202014%20Unterhalter%20report.pdf?ver=2015-12-08-165815-117&lt;/url&gt;&lt;/related-urls&gt;&lt;/urls&gt;&lt;/record&gt;&lt;/Cite&gt;&lt;/EndNote&gt;</w:instrText>
      </w:r>
      <w:r w:rsidR="00B40057">
        <w:fldChar w:fldCharType="separate"/>
      </w:r>
      <w:r w:rsidR="00B40057">
        <w:rPr>
          <w:noProof/>
        </w:rPr>
        <w:t>(Unterhalter et al., 2014)</w:t>
      </w:r>
      <w:r w:rsidR="00B40057">
        <w:fldChar w:fldCharType="end"/>
      </w:r>
      <w:r w:rsidR="00B40057">
        <w:t>.</w:t>
      </w:r>
      <w:r w:rsidR="00162161">
        <w:t xml:space="preserve"> The main difficult</w:t>
      </w:r>
      <w:r w:rsidR="001B1821">
        <w:t>y is</w:t>
      </w:r>
      <w:r w:rsidR="00162161">
        <w:t xml:space="preserve"> isolat</w:t>
      </w:r>
      <w:r w:rsidR="001B1821">
        <w:t>ing</w:t>
      </w:r>
      <w:r w:rsidR="00162161">
        <w:t xml:space="preserve"> the characteristics of students likely to attend single-sex schools and the characteristics of segregated schools themselves from the single-sex schooling effect</w:t>
      </w:r>
      <w:commentRangeStart w:id="51"/>
      <w:r w:rsidR="00162161">
        <w:t xml:space="preserve">. In </w:t>
      </w:r>
      <w:r w:rsidR="00ED271E">
        <w:t>Thailand</w:t>
      </w:r>
      <w:r w:rsidR="00ED271E" w:rsidDel="000B6051">
        <w:t xml:space="preserve"> </w:t>
      </w:r>
      <w:r w:rsidR="00ED271E">
        <w:t xml:space="preserve">and </w:t>
      </w:r>
      <w:r w:rsidR="00162161">
        <w:t xml:space="preserve">Trinidad and Tobago, single-sex schools tend to attract </w:t>
      </w:r>
      <w:r w:rsidR="000B6051">
        <w:t xml:space="preserve">wealthier </w:t>
      </w:r>
      <w:r w:rsidR="00F24184">
        <w:t>females</w:t>
      </w:r>
      <w:r w:rsidR="00162161">
        <w:t xml:space="preserve">, overestimating the benefits </w:t>
      </w:r>
      <w:r w:rsidR="00162161">
        <w:fldChar w:fldCharType="begin"/>
      </w:r>
      <w:r w:rsidR="0023431C">
        <w:instrText xml:space="preserve"> ADDIN EN.CITE &lt;EndNote&gt;&lt;Cite&gt;&lt;Author&gt;Arms&lt;/Author&gt;&lt;Year&gt;2007&lt;/Year&gt;&lt;RecNum&gt;429&lt;/RecNum&gt;&lt;DisplayText&gt;(Arms, 2007; Jackson, 2012)&lt;/DisplayText&gt;&lt;record&gt;&lt;rec-number&gt;15&lt;/rec-number&gt;&lt;foreign-keys&gt;&lt;key app="EN" db-id="dx5wvdwe6s0avqewr5x525al905vpra5ssf0" timestamp="1582576335"&gt;15&lt;/key&gt;&lt;/foreign-keys&gt;&lt;ref-type name="Book Section"&gt;5&lt;/ref-type&gt;&lt;contributors&gt;&lt;authors&gt;&lt;author&gt;Arms, Emily&lt;/author&gt;&lt;/authors&gt;&lt;secondary-authors&gt;&lt;author&gt;Klein, Susan S.&lt;/author&gt;&lt;author&gt;Richardson, Barbara&lt;/author&gt;&lt;author&gt;Grayson, Dolores A.&lt;/author&gt;&lt;author&gt;Fox, Lynn H.&lt;/author&gt;&lt;author&gt;Kramarae, Cheris&lt;/author&gt;&lt;author&gt;Pollard, Diane S.&lt;/author&gt;&lt;author&gt;Dwyer, Carol Anne&lt;/author&gt;&lt;/secondary-authors&gt;&lt;/contributors&gt;&lt;titles&gt;&lt;title&gt;Gender equity in coeducational and single-sex environments&lt;/title&gt;&lt;secondary-title&gt;Handbook for Achieving Gender Equity through Education&lt;/secondary-title&gt;&lt;/titles&gt;&lt;pages&gt;171-190&lt;/pages&gt;&lt;volume&gt;2&lt;/volume&gt;&lt;dates&gt;&lt;year&gt;2007&lt;/year&gt;&lt;/dates&gt;&lt;pub-location&gt;London&lt;/pub-location&gt;&lt;publisher&gt;Routledge&lt;/publisher&gt;&lt;urls&gt;&lt;related-urls&gt;&lt;url&gt;http://69.20.36.10/education/pdfs/9%20Single%20Sex.pdf&lt;/url&gt;&lt;/related-urls&gt;&lt;/urls&gt;&lt;/record&gt;&lt;/Cite&gt;&lt;Cite&gt;&lt;Author&gt;Jackson&lt;/Author&gt;&lt;Year&gt;2012&lt;/Year&gt;&lt;RecNum&gt;408&lt;/RecNum&gt;&lt;record&gt;&lt;rec-number&gt;16&lt;/rec-number&gt;&lt;foreign-keys&gt;&lt;key app="EN" db-id="dx5wvdwe6s0avqewr5x525al905vpra5ssf0" timestamp="1582576335"&gt;16&lt;/key&gt;&lt;/foreign-keys&gt;&lt;ref-type name="Journal Article"&gt;17&lt;/ref-type&gt;&lt;contributors&gt;&lt;authors&gt;&lt;author&gt;Kirabo Jackson&lt;/author&gt;&lt;/authors&gt;&lt;/contributors&gt;&lt;titles&gt;&lt;title&gt;Single-sex schools, student achievement, and course selection: Evidence from rule-based student assignments in Trinidad and Tobago&lt;/title&gt;&lt;secondary-title&gt;Journal of Public Economics&lt;/secondary-title&gt;&lt;/titles&gt;&lt;periodical&gt;&lt;full-title&gt;Journal of Public Economics&lt;/full-title&gt;&lt;/periodical&gt;&lt;volume&gt;96&lt;/volume&gt;&lt;number&gt;1-2&lt;/number&gt;&lt;dates&gt;&lt;year&gt;2012&lt;/year&gt;&lt;/dates&gt;&lt;urls&gt;&lt;/urls&gt;&lt;/record&gt;&lt;/Cite&gt;&lt;/EndNote&gt;</w:instrText>
      </w:r>
      <w:r w:rsidR="00162161">
        <w:fldChar w:fldCharType="separate"/>
      </w:r>
      <w:r w:rsidR="00162161">
        <w:rPr>
          <w:noProof/>
        </w:rPr>
        <w:t>(Arms, 2007; Jackson, 2012)</w:t>
      </w:r>
      <w:r w:rsidR="00162161">
        <w:fldChar w:fldCharType="end"/>
      </w:r>
      <w:r w:rsidR="00162161">
        <w:t xml:space="preserve">. </w:t>
      </w:r>
      <w:commentRangeEnd w:id="51"/>
      <w:r w:rsidR="00985A74">
        <w:rPr>
          <w:rStyle w:val="CommentReference"/>
        </w:rPr>
        <w:commentReference w:id="51"/>
      </w:r>
      <w:commentRangeStart w:id="52"/>
      <w:r w:rsidR="00162161">
        <w:t xml:space="preserve">A meta-analysis of 184 studies from 21 countries </w:t>
      </w:r>
      <w:commentRangeEnd w:id="52"/>
      <w:r w:rsidR="00003C01">
        <w:rPr>
          <w:rStyle w:val="CommentReference"/>
        </w:rPr>
        <w:commentReference w:id="52"/>
      </w:r>
      <w:r w:rsidR="00162161">
        <w:t>found that</w:t>
      </w:r>
      <w:r w:rsidR="000B6051">
        <w:t>,</w:t>
      </w:r>
      <w:r w:rsidR="00162161">
        <w:t xml:space="preserve"> while some show</w:t>
      </w:r>
      <w:r w:rsidR="00ED271E">
        <w:t>ed</w:t>
      </w:r>
      <w:r w:rsidR="00162161">
        <w:t xml:space="preserve"> modest </w:t>
      </w:r>
      <w:r w:rsidR="00ED271E">
        <w:t xml:space="preserve">learning outcome </w:t>
      </w:r>
      <w:r w:rsidR="00162161">
        <w:t>benefits of gender segregation, higher quality research that adjust</w:t>
      </w:r>
      <w:r w:rsidR="00ED271E">
        <w:t>ed</w:t>
      </w:r>
      <w:r w:rsidR="00162161">
        <w:t xml:space="preserve"> for confounding </w:t>
      </w:r>
      <w:commentRangeStart w:id="53"/>
      <w:r w:rsidR="00162161">
        <w:t>relationships</w:t>
      </w:r>
      <w:commentRangeEnd w:id="53"/>
      <w:r w:rsidR="00BD59E7">
        <w:rPr>
          <w:rStyle w:val="CommentReference"/>
        </w:rPr>
        <w:commentReference w:id="53"/>
      </w:r>
      <w:r w:rsidR="00162161">
        <w:t xml:space="preserve"> </w:t>
      </w:r>
      <w:r w:rsidR="00ED271E">
        <w:t xml:space="preserve">showed </w:t>
      </w:r>
      <w:r w:rsidR="00162161">
        <w:t xml:space="preserve">little to no benefit and a slight negative </w:t>
      </w:r>
      <w:r w:rsidR="00162161">
        <w:lastRenderedPageBreak/>
        <w:t xml:space="preserve">effect on </w:t>
      </w:r>
      <w:r w:rsidR="00ED271E">
        <w:t xml:space="preserve">female </w:t>
      </w:r>
      <w:commentRangeStart w:id="54"/>
      <w:r w:rsidR="00162161">
        <w:t>education</w:t>
      </w:r>
      <w:commentRangeEnd w:id="54"/>
      <w:r w:rsidR="00003C01">
        <w:rPr>
          <w:rStyle w:val="CommentReference"/>
        </w:rPr>
        <w:commentReference w:id="54"/>
      </w:r>
      <w:r w:rsidR="00162161">
        <w:t xml:space="preserve"> aspirations </w:t>
      </w:r>
      <w:r w:rsidR="00162161">
        <w:fldChar w:fldCharType="begin"/>
      </w:r>
      <w:r w:rsidR="0023431C">
        <w:instrText xml:space="preserve"> ADDIN EN.CITE &lt;EndNote&gt;&lt;Cite&gt;&lt;Author&gt;Pahlke&lt;/Author&gt;&lt;Year&gt;2014&lt;/Year&gt;&lt;RecNum&gt;128&lt;/RecNum&gt;&lt;DisplayText&gt;(Pahlke et al., 2014)&lt;/DisplayText&gt;&lt;record&gt;&lt;rec-number&gt;17&lt;/rec-number&gt;&lt;foreign-keys&gt;&lt;key app="EN" db-id="dx5wvdwe6s0avqewr5x525al905vpra5ssf0" timestamp="1582576335"&gt;17&lt;/key&gt;&lt;/foreign-keys&gt;&lt;ref-type name="Journal Article"&gt;17&lt;/ref-type&gt;&lt;contributors&gt;&lt;authors&gt;&lt;author&gt;Pahlke, Erin&lt;/author&gt;&lt;author&gt;Hyde, Janet Shibley&lt;/author&gt;&lt;author&gt;Allison, Carlie M&lt;/author&gt;&lt;/authors&gt;&lt;/contributors&gt;&lt;titles&gt;&lt;title&gt;The effects of single-sex compared with coeducational schooling on students’ performance and attitudes: a meta-analysis&lt;/title&gt;&lt;secondary-title&gt;Psychological Bulletin&lt;/secondary-title&gt;&lt;/titles&gt;&lt;periodical&gt;&lt;full-title&gt;Psychological Bulletin&lt;/full-title&gt;&lt;/periodical&gt;&lt;pages&gt;1042&lt;/pages&gt;&lt;volume&gt;140&lt;/volume&gt;&lt;number&gt;4&lt;/number&gt;&lt;dates&gt;&lt;year&gt;2014&lt;/year&gt;&lt;/dates&gt;&lt;isbn&gt;1939-1455&lt;/isbn&gt;&lt;urls&gt;&lt;/urls&gt;&lt;/record&gt;&lt;/Cite&gt;&lt;/EndNote&gt;</w:instrText>
      </w:r>
      <w:r w:rsidR="00162161">
        <w:fldChar w:fldCharType="separate"/>
      </w:r>
      <w:r w:rsidR="00162161">
        <w:rPr>
          <w:noProof/>
        </w:rPr>
        <w:t>(Pahlke et al., 2014)</w:t>
      </w:r>
      <w:r w:rsidR="00162161">
        <w:fldChar w:fldCharType="end"/>
      </w:r>
      <w:r w:rsidR="00162161">
        <w:t xml:space="preserve">. </w:t>
      </w:r>
      <w:r w:rsidR="001D4E2A">
        <w:t>The Republic of Korea provides one of few natural experiments</w:t>
      </w:r>
      <w:r w:rsidR="008C3AAC">
        <w:t>, as s</w:t>
      </w:r>
      <w:r w:rsidR="001D4E2A">
        <w:t xml:space="preserve">tudents are randomly assigned </w:t>
      </w:r>
      <w:r w:rsidR="000B6051">
        <w:t xml:space="preserve">to </w:t>
      </w:r>
      <w:commentRangeStart w:id="55"/>
      <w:r w:rsidR="008C3AAC">
        <w:t xml:space="preserve">secondary </w:t>
      </w:r>
      <w:r w:rsidR="000B6051">
        <w:t xml:space="preserve">schools </w:t>
      </w:r>
      <w:commentRangeEnd w:id="55"/>
      <w:r w:rsidR="00E36409">
        <w:rPr>
          <w:rStyle w:val="CommentReference"/>
        </w:rPr>
        <w:commentReference w:id="55"/>
      </w:r>
      <w:r w:rsidR="001D4E2A">
        <w:fldChar w:fldCharType="begin"/>
      </w:r>
      <w:r w:rsidR="0023431C">
        <w:instrText xml:space="preserve"> ADDIN EN.CITE &lt;EndNote&gt;&lt;Cite&gt;&lt;Author&gt;Link&lt;/Author&gt;&lt;Year&gt;2012&lt;/Year&gt;&lt;RecNum&gt;125&lt;/RecNum&gt;&lt;DisplayText&gt;(Link, 2012)&lt;/DisplayText&gt;&lt;record&gt;&lt;rec-number&gt;18&lt;/rec-number&gt;&lt;foreign-keys&gt;&lt;key app="EN" db-id="dx5wvdwe6s0avqewr5x525al905vpra5ssf0" timestamp="1582576335"&gt;18&lt;/key&gt;&lt;/foreign-keys&gt;&lt;ref-type name="Report"&gt;27&lt;/ref-type&gt;&lt;contributors&gt;&lt;authors&gt;&lt;author&gt;Link, Susanne&lt;/author&gt;&lt;/authors&gt;&lt;/contributors&gt;&lt;titles&gt;&lt;title&gt;Single-Sex Schooling and Student Performance: Quasi-Experimental Evidence from South Korea&lt;/title&gt;&lt;secondary-title&gt;Ifo Working Paper 146&lt;/secondary-title&gt;&lt;/titles&gt;&lt;dates&gt;&lt;year&gt;2012&lt;/year&gt;&lt;/dates&gt;&lt;pub-location&gt;Munich, Germany&lt;/pub-location&gt;&lt;publisher&gt;Ifo Institute, Leibniz Institute  for Economic Research at the University of Munich &lt;/publisher&gt;&lt;urls&gt;&lt;related-urls&gt;&lt;url&gt;https://www.ifo.de/DocDL/IfoWorkingPaper-146.pdf&lt;/url&gt;&lt;/related-urls&gt;&lt;/urls&gt;&lt;/record&gt;&lt;/Cite&gt;&lt;/EndNote&gt;</w:instrText>
      </w:r>
      <w:r w:rsidR="001D4E2A">
        <w:fldChar w:fldCharType="separate"/>
      </w:r>
      <w:r w:rsidR="001D4E2A">
        <w:rPr>
          <w:noProof/>
        </w:rPr>
        <w:t>(Link, 2012)</w:t>
      </w:r>
      <w:r w:rsidR="001D4E2A">
        <w:fldChar w:fldCharType="end"/>
      </w:r>
      <w:r w:rsidR="001D4E2A">
        <w:t xml:space="preserve">. </w:t>
      </w:r>
      <w:commentRangeStart w:id="56"/>
      <w:r w:rsidR="008C3AAC">
        <w:t xml:space="preserve">A </w:t>
      </w:r>
      <w:r w:rsidR="001D4E2A">
        <w:t>stud</w:t>
      </w:r>
      <w:r w:rsidR="008C3AAC">
        <w:t>y</w:t>
      </w:r>
      <w:r w:rsidR="001D4E2A">
        <w:t xml:space="preserve"> </w:t>
      </w:r>
      <w:r w:rsidR="008C3AAC">
        <w:t xml:space="preserve">exploiting </w:t>
      </w:r>
      <w:r w:rsidR="001D4E2A">
        <w:t>th</w:t>
      </w:r>
      <w:r w:rsidR="008C3AAC">
        <w:t>is</w:t>
      </w:r>
      <w:r w:rsidR="001D4E2A">
        <w:t xml:space="preserve"> </w:t>
      </w:r>
      <w:r w:rsidR="008C3AAC">
        <w:t xml:space="preserve">feature of the education system </w:t>
      </w:r>
      <w:r w:rsidR="001D4E2A">
        <w:t xml:space="preserve">found </w:t>
      </w:r>
      <w:r w:rsidR="000B6051">
        <w:t xml:space="preserve">that </w:t>
      </w:r>
      <w:r w:rsidR="001D4E2A">
        <w:t xml:space="preserve">single-sex schooling </w:t>
      </w:r>
      <w:r w:rsidR="000B6051">
        <w:t xml:space="preserve">had a small positive effect </w:t>
      </w:r>
      <w:r w:rsidR="001D4E2A">
        <w:t>on achievement</w:t>
      </w:r>
      <w:commentRangeEnd w:id="56"/>
      <w:r w:rsidR="00E36409">
        <w:rPr>
          <w:rStyle w:val="CommentReference"/>
        </w:rPr>
        <w:commentReference w:id="56"/>
      </w:r>
      <w:r w:rsidR="000B1BB3">
        <w:t xml:space="preserve"> </w:t>
      </w:r>
      <w:r w:rsidR="000B1BB3">
        <w:fldChar w:fldCharType="begin"/>
      </w:r>
      <w:r w:rsidR="0023431C">
        <w:instrText xml:space="preserve"> ADDIN EN.CITE &lt;EndNote&gt;&lt;Cite&gt;&lt;Author&gt;Park&lt;/Author&gt;&lt;Year&gt;2013&lt;/Year&gt;&lt;RecNum&gt;430&lt;/RecNum&gt;&lt;DisplayText&gt;(Park et al., 2013)&lt;/DisplayText&gt;&lt;record&gt;&lt;rec-number&gt;19&lt;/rec-number&gt;&lt;foreign-keys&gt;&lt;key app="EN" db-id="dx5wvdwe6s0avqewr5x525al905vpra5ssf0" timestamp="1582576335"&gt;19&lt;/key&gt;&lt;/foreign-keys&gt;&lt;ref-type name="Journal Article"&gt;17&lt;/ref-type&gt;&lt;contributors&gt;&lt;authors&gt;&lt;author&gt;Park, Hyunjoon&lt;/author&gt;&lt;author&gt;Behrman, Jere R&lt;/author&gt;&lt;author&gt;Choi, Jaesung&lt;/author&gt;&lt;/authors&gt;&lt;/contributors&gt;&lt;titles&gt;&lt;title&gt;Causal effects of single-sex schools on college entrance exams and college attendance: random assignment in Seoul high schools&lt;/title&gt;&lt;secondary-title&gt;Demography&lt;/secondary-title&gt;&lt;/titles&gt;&lt;periodical&gt;&lt;full-title&gt;Demography&lt;/full-title&gt;&lt;/periodical&gt;&lt;pages&gt;447-469&lt;/pages&gt;&lt;volume&gt;50&lt;/volume&gt;&lt;number&gt;2&lt;/number&gt;&lt;dates&gt;&lt;year&gt;2013&lt;/year&gt;&lt;/dates&gt;&lt;isbn&gt;0070-3370&lt;/isbn&gt;&lt;urls&gt;&lt;related-urls&gt;&lt;url&gt;https://www.ncbi.nlm.nih.gov/pmc/articles/PMC3568197/&lt;/url&gt;&lt;/related-urls&gt;&lt;/urls&gt;&lt;/record&gt;&lt;/Cite&gt;&lt;/EndNote&gt;</w:instrText>
      </w:r>
      <w:r w:rsidR="000B1BB3">
        <w:fldChar w:fldCharType="separate"/>
      </w:r>
      <w:r w:rsidR="000B1BB3">
        <w:rPr>
          <w:noProof/>
        </w:rPr>
        <w:t>(Park et al., 2013)</w:t>
      </w:r>
      <w:r w:rsidR="000B1BB3">
        <w:fldChar w:fldCharType="end"/>
      </w:r>
      <w:r w:rsidR="000B1BB3">
        <w:t>.</w:t>
      </w:r>
    </w:p>
    <w:p w14:paraId="50F521D0" w14:textId="77777777" w:rsidR="00201226" w:rsidRDefault="00201226" w:rsidP="001D4E2A"/>
    <w:p w14:paraId="526FE3A3" w14:textId="674C1809" w:rsidR="001D4E2A" w:rsidRDefault="00645A55" w:rsidP="001D4E2A">
      <w:commentRangeStart w:id="57"/>
      <w:r>
        <w:t>T</w:t>
      </w:r>
      <w:r w:rsidR="001D4E2A">
        <w:t xml:space="preserve">he question is not which setting is better but why single-sex schools sometimes produce better outcomes and how </w:t>
      </w:r>
      <w:r w:rsidR="00162161">
        <w:t>the benefits</w:t>
      </w:r>
      <w:r w:rsidR="001D4E2A">
        <w:t xml:space="preserve"> </w:t>
      </w:r>
      <w:r w:rsidR="00352721">
        <w:t xml:space="preserve">can be replicated </w:t>
      </w:r>
      <w:r w:rsidR="001D4E2A">
        <w:t>in more inclusive settings</w:t>
      </w:r>
      <w:r w:rsidR="000B1BB3">
        <w:t xml:space="preserve"> </w:t>
      </w:r>
      <w:r w:rsidR="000B1BB3">
        <w:fldChar w:fldCharType="begin"/>
      </w:r>
      <w:r w:rsidR="0023431C">
        <w:instrText xml:space="preserve"> ADDIN EN.CITE &lt;EndNote&gt;&lt;Cite&gt;&lt;Author&gt;Riordan&lt;/Author&gt;&lt;Year&gt;2015&lt;/Year&gt;&lt;RecNum&gt;417&lt;/RecNum&gt;&lt;DisplayText&gt;(Riordan, 2015; Sax et al., 2009)&lt;/DisplayText&gt;&lt;record&gt;&lt;rec-number&gt;20&lt;/rec-number&gt;&lt;foreign-keys&gt;&lt;key app="EN" db-id="dx5wvdwe6s0avqewr5x525al905vpra5ssf0" timestamp="1582576335"&gt;20&lt;/key&gt;&lt;/foreign-keys&gt;&lt;ref-type name="Book"&gt;6&lt;/ref-type&gt;&lt;contributors&gt;&lt;authors&gt;&lt;author&gt;Riordan, Cornelius&lt;/author&gt;&lt;/authors&gt;&lt;/contributors&gt;&lt;titles&gt;&lt;title&gt;Single-Sex Schools: A Place to Learn&lt;/title&gt;&lt;/titles&gt;&lt;dates&gt;&lt;year&gt;2015&lt;/year&gt;&lt;/dates&gt;&lt;pub-location&gt;London&lt;/pub-location&gt;&lt;publisher&gt;Rowman &amp;amp; Littlefield&lt;/publisher&gt;&lt;urls&gt;&lt;related-urls&gt;&lt;url&gt;https://www.amazon.com/Single-Sex-Schools-Place-Cornelius-Riordan/dp/1475813635&lt;/url&gt;&lt;/related-urls&gt;&lt;/urls&gt;&lt;/record&gt;&lt;/Cite&gt;&lt;Cite&gt;&lt;Author&gt;Sax&lt;/Author&gt;&lt;Year&gt;2009&lt;/Year&gt;&lt;RecNum&gt;419&lt;/RecNum&gt;&lt;record&gt;&lt;rec-number&gt;21&lt;/rec-number&gt;&lt;foreign-keys&gt;&lt;key app="EN" db-id="dx5wvdwe6s0avqewr5x525al905vpra5ssf0" timestamp="1582576335"&gt;21&lt;/key&gt;&lt;/foreign-keys&gt;&lt;ref-type name="Book"&gt;6&lt;/ref-type&gt;&lt;contributors&gt;&lt;authors&gt;&lt;author&gt;Sax, Linda J&lt;/author&gt;&lt;author&gt;Arms, Emily&lt;/author&gt;&lt;author&gt;Woodruff, Maria&lt;/author&gt;&lt;author&gt;Riggers, Tiffani&lt;/author&gt;&lt;author&gt;Eagan, Kevin&lt;/author&gt;&lt;/authors&gt;&lt;/contributors&gt;&lt;titles&gt;&lt;title&gt;Women Graduates of Single-Sex and Coeducational High Schools: Differences in their Characteristics and the Transition to College&lt;/title&gt;&lt;/titles&gt;&lt;dates&gt;&lt;year&gt;2009&lt;/year&gt;&lt;/dates&gt;&lt;pub-location&gt;Los Angeles, Ca.&lt;/pub-location&gt;&lt;publisher&gt;Sudikoff Family Institute for Education and New Media, UCLA Graduate School of Education and Information Studies&lt;/publisher&gt;&lt;urls&gt;&lt;related-urls&gt;&lt;url&gt;https://heri.ucla.edu/PDFs/Sax_FINAL%20REPORT_Sing_1F02B4.pdf&lt;/url&gt;&lt;/related-urls&gt;&lt;/urls&gt;&lt;/record&gt;&lt;/Cite&gt;&lt;/EndNote&gt;</w:instrText>
      </w:r>
      <w:r w:rsidR="000B1BB3">
        <w:fldChar w:fldCharType="separate"/>
      </w:r>
      <w:r w:rsidR="000B1BB3">
        <w:rPr>
          <w:noProof/>
        </w:rPr>
        <w:t>(Riordan, 2015; Sax et al., 2009)</w:t>
      </w:r>
      <w:r w:rsidR="000B1BB3">
        <w:fldChar w:fldCharType="end"/>
      </w:r>
      <w:commentRangeEnd w:id="57"/>
      <w:r w:rsidR="00612C6F">
        <w:rPr>
          <w:rStyle w:val="CommentReference"/>
        </w:rPr>
        <w:commentReference w:id="57"/>
      </w:r>
      <w:r w:rsidR="00162161">
        <w:t xml:space="preserve">. </w:t>
      </w:r>
      <w:commentRangeStart w:id="58"/>
      <w:r>
        <w:t>S</w:t>
      </w:r>
      <w:r w:rsidR="001D4E2A">
        <w:t>tate-run primary schools in Malta have been co</w:t>
      </w:r>
      <w:r w:rsidR="00162161">
        <w:t>-</w:t>
      </w:r>
      <w:r w:rsidR="001D4E2A">
        <w:t xml:space="preserve">education since 1980, </w:t>
      </w:r>
      <w:r w:rsidR="00352721">
        <w:t xml:space="preserve">while </w:t>
      </w:r>
      <w:r w:rsidR="001D4E2A">
        <w:t>secondary schools were single</w:t>
      </w:r>
      <w:r w:rsidR="00D8080A">
        <w:t xml:space="preserve"> </w:t>
      </w:r>
      <w:r w:rsidR="001D4E2A">
        <w:t xml:space="preserve">sex until 2013. </w:t>
      </w:r>
      <w:r w:rsidR="00E10D74">
        <w:t>Due to t</w:t>
      </w:r>
      <w:r w:rsidR="001D4E2A">
        <w:t xml:space="preserve">his history </w:t>
      </w:r>
      <w:r w:rsidR="00E10D74">
        <w:t xml:space="preserve">and the </w:t>
      </w:r>
      <w:r w:rsidR="001D4E2A">
        <w:t xml:space="preserve">many single-sex </w:t>
      </w:r>
      <w:r w:rsidR="00D8080A">
        <w:t>c</w:t>
      </w:r>
      <w:r w:rsidR="001D4E2A">
        <w:t>hurch-run schools</w:t>
      </w:r>
      <w:r w:rsidR="00E10D74">
        <w:t>,</w:t>
      </w:r>
      <w:r w:rsidR="001D4E2A">
        <w:t xml:space="preserve"> the prevalence of single-sex </w:t>
      </w:r>
      <w:r w:rsidR="00E10D74">
        <w:t xml:space="preserve">secondary </w:t>
      </w:r>
      <w:r w:rsidR="001D4E2A">
        <w:t xml:space="preserve">schools </w:t>
      </w:r>
      <w:r w:rsidR="00E10D74">
        <w:t xml:space="preserve">is </w:t>
      </w:r>
      <w:r w:rsidR="00162161">
        <w:t xml:space="preserve">among </w:t>
      </w:r>
      <w:r w:rsidR="001D4E2A">
        <w:t xml:space="preserve">the highest </w:t>
      </w:r>
      <w:r w:rsidR="00E10D74" w:rsidRPr="00C82419">
        <w:t>of</w:t>
      </w:r>
      <w:r w:rsidR="00E10D74">
        <w:t xml:space="preserve"> </w:t>
      </w:r>
      <w:r w:rsidR="001D4E2A">
        <w:t>non-Muslim majority countr</w:t>
      </w:r>
      <w:r w:rsidR="00E10D74">
        <w:t>ies</w:t>
      </w:r>
      <w:r w:rsidR="001D4E2A">
        <w:t>.</w:t>
      </w:r>
      <w:commentRangeEnd w:id="58"/>
      <w:r w:rsidR="005C0247">
        <w:rPr>
          <w:rStyle w:val="CommentReference"/>
        </w:rPr>
        <w:commentReference w:id="58"/>
      </w:r>
      <w:r w:rsidR="001D4E2A">
        <w:t xml:space="preserve"> </w:t>
      </w:r>
      <w:r w:rsidR="0071237B">
        <w:t xml:space="preserve">A study </w:t>
      </w:r>
      <w:r w:rsidR="003B4B76">
        <w:t xml:space="preserve">on </w:t>
      </w:r>
      <w:r w:rsidR="001D4E2A">
        <w:t xml:space="preserve">the centralized lottery for </w:t>
      </w:r>
      <w:r w:rsidR="003B4B76">
        <w:t xml:space="preserve">Catholic school </w:t>
      </w:r>
      <w:r w:rsidR="001D4E2A">
        <w:t xml:space="preserve">admission </w:t>
      </w:r>
      <w:r w:rsidR="0071237B">
        <w:t xml:space="preserve">suggested </w:t>
      </w:r>
      <w:r w:rsidR="001D4E2A">
        <w:t xml:space="preserve">that students </w:t>
      </w:r>
      <w:r w:rsidR="003B4B76">
        <w:t xml:space="preserve">with </w:t>
      </w:r>
      <w:r w:rsidR="001D4E2A">
        <w:t>single-sex schooling made less gendered subject choices at later stages</w:t>
      </w:r>
      <w:r w:rsidR="00447F62">
        <w:t xml:space="preserve"> </w:t>
      </w:r>
      <w:r w:rsidR="00447F62">
        <w:fldChar w:fldCharType="begin"/>
      </w:r>
      <w:r w:rsidR="0023431C">
        <w:instrText xml:space="preserve"> ADDIN EN.CITE &lt;EndNote&gt;&lt;Cite&gt;&lt;Author&gt;Giardili&lt;/Author&gt;&lt;Year&gt;2019&lt;/Year&gt;&lt;RecNum&gt;431&lt;/RecNum&gt;&lt;DisplayText&gt;(Giardili, 2019)&lt;/DisplayText&gt;&lt;record&gt;&lt;rec-number&gt;22&lt;/rec-number&gt;&lt;foreign-keys&gt;&lt;key app="EN" db-id="dx5wvdwe6s0avqewr5x525al905vpra5ssf0" timestamp="1582576335"&gt;22&lt;/key&gt;&lt;/foreign-keys&gt;&lt;ref-type name="Report"&gt;27&lt;/ref-type&gt;&lt;contributors&gt;&lt;authors&gt;&lt;author&gt;Giardili, Soledad&lt;/author&gt;&lt;/authors&gt;&lt;/contributors&gt;&lt;titles&gt;&lt;title&gt;Single-Sex Primary Schools and Student Achievement: Evidence from Admission Lotteries&lt;/title&gt;&lt;/titles&gt;&lt;dates&gt;&lt;year&gt;2019&lt;/year&gt;&lt;/dates&gt;&lt;pub-location&gt;London&lt;/pub-location&gt;&lt;publisher&gt;School of Economics and Finance, Queen Mary University of London&lt;/publisher&gt;&lt;urls&gt;&lt;/urls&gt;&lt;/record&gt;&lt;/Cite&gt;&lt;/EndNote&gt;</w:instrText>
      </w:r>
      <w:r w:rsidR="00447F62">
        <w:fldChar w:fldCharType="separate"/>
      </w:r>
      <w:r w:rsidR="00447F62">
        <w:rPr>
          <w:noProof/>
        </w:rPr>
        <w:t>(Giardili, 2019)</w:t>
      </w:r>
      <w:r w:rsidR="00447F62">
        <w:fldChar w:fldCharType="end"/>
      </w:r>
      <w:r w:rsidR="001D4E2A">
        <w:t>.</w:t>
      </w:r>
    </w:p>
    <w:p w14:paraId="36E23C68" w14:textId="77777777" w:rsidR="00201226" w:rsidRDefault="00201226" w:rsidP="001D4E2A"/>
    <w:p w14:paraId="297CD270" w14:textId="35940F40" w:rsidR="001D4E2A" w:rsidRDefault="00602EF1" w:rsidP="001D4E2A">
      <w:commentRangeStart w:id="59"/>
      <w:r>
        <w:t>Ma</w:t>
      </w:r>
      <w:r w:rsidR="004011D4">
        <w:t>l</w:t>
      </w:r>
      <w:r>
        <w:t xml:space="preserve">ta’s </w:t>
      </w:r>
      <w:r w:rsidR="001D4E2A">
        <w:t xml:space="preserve">recent move towards </w:t>
      </w:r>
      <w:r w:rsidR="00E03260">
        <w:t>public</w:t>
      </w:r>
      <w:r w:rsidR="001D4E2A">
        <w:t xml:space="preserve"> co-education occurred as part of a framework of policies to support and promote social inclusion. One benefit is easier inclusion and freedom of expression </w:t>
      </w:r>
      <w:r w:rsidR="0071237B">
        <w:t>o</w:t>
      </w:r>
      <w:r w:rsidR="00E03260">
        <w:t>f</w:t>
      </w:r>
      <w:r w:rsidR="0071237B">
        <w:t xml:space="preserve"> lesbian, gay, bisexual</w:t>
      </w:r>
      <w:r w:rsidR="00E03260">
        <w:t>,</w:t>
      </w:r>
      <w:r w:rsidR="0071237B">
        <w:t xml:space="preserve"> transgender </w:t>
      </w:r>
      <w:r w:rsidR="00E03260">
        <w:t xml:space="preserve">and intersex </w:t>
      </w:r>
      <w:r w:rsidR="001D4E2A">
        <w:t>students</w:t>
      </w:r>
      <w:r w:rsidR="00E03260">
        <w:t>,</w:t>
      </w:r>
      <w:r w:rsidR="001D4E2A">
        <w:t xml:space="preserve"> </w:t>
      </w:r>
      <w:r w:rsidR="0071237B">
        <w:t xml:space="preserve">who </w:t>
      </w:r>
      <w:proofErr w:type="gramStart"/>
      <w:r w:rsidR="001D4E2A">
        <w:t>may be particularly excluded</w:t>
      </w:r>
      <w:proofErr w:type="gramEnd"/>
      <w:r w:rsidR="001D4E2A">
        <w:t xml:space="preserve"> in single-sex schools premised on a homogeneous gender identity</w:t>
      </w:r>
      <w:commentRangeEnd w:id="59"/>
      <w:r w:rsidR="004F46AA">
        <w:rPr>
          <w:rStyle w:val="CommentReference"/>
        </w:rPr>
        <w:commentReference w:id="59"/>
      </w:r>
      <w:r w:rsidR="004011D4">
        <w:t xml:space="preserve">. With its </w:t>
      </w:r>
      <w:commentRangeStart w:id="60"/>
      <w:r w:rsidR="004011D4">
        <w:t>recent Gender Identity Act</w:t>
      </w:r>
      <w:commentRangeEnd w:id="60"/>
      <w:r w:rsidR="006126A7">
        <w:rPr>
          <w:rStyle w:val="CommentReference"/>
        </w:rPr>
        <w:commentReference w:id="60"/>
      </w:r>
      <w:r w:rsidR="004011D4">
        <w:t xml:space="preserve">, Malta adopted a comprehensive education policy focused on their needs </w:t>
      </w:r>
      <w:commentRangeStart w:id="61"/>
      <w:r w:rsidR="004011D4">
        <w:t>– the first in Europe – including confidentiality and ending gender segregation in uniforms and some sports</w:t>
      </w:r>
      <w:r w:rsidR="0093772A">
        <w:t xml:space="preserve"> </w:t>
      </w:r>
      <w:commentRangeEnd w:id="61"/>
      <w:r w:rsidR="00B80EDD">
        <w:rPr>
          <w:rStyle w:val="CommentReference"/>
        </w:rPr>
        <w:commentReference w:id="61"/>
      </w:r>
      <w:r w:rsidR="0093772A">
        <w:fldChar w:fldCharType="begin"/>
      </w:r>
      <w:r w:rsidR="0023431C">
        <w:instrText xml:space="preserve"> ADDIN EN.CITE &lt;EndNote&gt;&lt;Cite&gt;&lt;Author&gt;Ávila&lt;/Author&gt;&lt;Year&gt;2018&lt;/Year&gt;&lt;RecNum&gt;397&lt;/RecNum&gt;&lt;DisplayText&gt;(Ávila, 2018)&lt;/DisplayText&gt;&lt;record&gt;&lt;rec-number&gt;23&lt;/rec-number&gt;&lt;foreign-keys&gt;&lt;key app="EN" db-id="dx5wvdwe6s0avqewr5x525al905vpra5ssf0" timestamp="1582576335"&gt;23&lt;/key&gt;&lt;/foreign-keys&gt;&lt;ref-type name="Report"&gt;27&lt;/ref-type&gt;&lt;contributors&gt;&lt;authors&gt;&lt;author&gt;Ávila, Rubén&lt;/author&gt;&lt;/authors&gt;&lt;/contributors&gt;&lt;titles&gt;&lt;title&gt;LGBTQI Inclusive Education Report&lt;/title&gt;&lt;/titles&gt;&lt;dates&gt;&lt;year&gt;2018&lt;/year&gt;&lt;/dates&gt;&lt;pub-location&gt;Brussels&lt;/pub-location&gt;&lt;publisher&gt;International Lesbian, Gay, Bisexual, Transgender, Queer and Intersex Youth and Student Organisation&lt;/publisher&gt;&lt;urls&gt;&lt;related-urls&gt;&lt;url&gt;https://www.education-index.org/wp-content/uploads/2018/11/Education_Report_April_2018-4.pdf&lt;/url&gt;&lt;/related-urls&gt;&lt;/urls&gt;&lt;/record&gt;&lt;/Cite&gt;&lt;/EndNote&gt;</w:instrText>
      </w:r>
      <w:r w:rsidR="0093772A">
        <w:fldChar w:fldCharType="separate"/>
      </w:r>
      <w:r w:rsidR="0093772A">
        <w:rPr>
          <w:noProof/>
        </w:rPr>
        <w:t>(Ávila, 2018)</w:t>
      </w:r>
      <w:r w:rsidR="0093772A">
        <w:fldChar w:fldCharType="end"/>
      </w:r>
      <w:r w:rsidR="004011D4">
        <w:t>.</w:t>
      </w:r>
    </w:p>
    <w:p w14:paraId="66B34730" w14:textId="77777777" w:rsidR="004011D4" w:rsidRDefault="004011D4" w:rsidP="001D4E2A"/>
    <w:p w14:paraId="06EF095C" w14:textId="02C23AF2" w:rsidR="00AB2033" w:rsidRDefault="00AB2033" w:rsidP="00AB2033">
      <w:pPr>
        <w:pStyle w:val="GMRH2"/>
      </w:pPr>
      <w:bookmarkStart w:id="62" w:name="X69c8935d83fc86f76d5187e1fc4a3cfef279675"/>
      <w:bookmarkStart w:id="63" w:name="_Toc27753468"/>
      <w:bookmarkStart w:id="64" w:name="_Toc30759060"/>
      <w:bookmarkStart w:id="65" w:name="_Hlk33173433"/>
      <w:r>
        <w:t xml:space="preserve">Focus 14.2: Identifying indigenous groups </w:t>
      </w:r>
      <w:bookmarkEnd w:id="62"/>
      <w:bookmarkEnd w:id="63"/>
      <w:bookmarkEnd w:id="64"/>
      <w:r>
        <w:t>in surveys and censuses is a challenge in Latin America</w:t>
      </w:r>
    </w:p>
    <w:p w14:paraId="1B46D395" w14:textId="77777777" w:rsidR="00AB2033" w:rsidRPr="002B3DFB" w:rsidRDefault="00AB2033" w:rsidP="00AB2033">
      <w:pPr>
        <w:rPr>
          <w:lang w:val="en-US"/>
        </w:rPr>
      </w:pPr>
    </w:p>
    <w:p w14:paraId="072FC7B6" w14:textId="0B10A9CC" w:rsidR="00AB2033" w:rsidRDefault="00AB2033" w:rsidP="00AB2033">
      <w:r>
        <w:t xml:space="preserve">Latin America </w:t>
      </w:r>
      <w:proofErr w:type="gramStart"/>
      <w:r>
        <w:t>is characterized</w:t>
      </w:r>
      <w:proofErr w:type="gramEnd"/>
      <w:r>
        <w:t xml:space="preserve"> by </w:t>
      </w:r>
      <w:r w:rsidR="004F2712">
        <w:t xml:space="preserve">wide and </w:t>
      </w:r>
      <w:r>
        <w:t>persistent disparit</w:t>
      </w:r>
      <w:r w:rsidR="0084477B">
        <w:t>y</w:t>
      </w:r>
      <w:r>
        <w:t xml:space="preserve"> </w:t>
      </w:r>
      <w:r w:rsidR="0084477B">
        <w:t xml:space="preserve">among </w:t>
      </w:r>
      <w:r>
        <w:t xml:space="preserve">ethnic groups </w:t>
      </w:r>
      <w:commentRangeStart w:id="66"/>
      <w:r>
        <w:fldChar w:fldCharType="begin">
          <w:fldData xml:space="preserve">PEVuZE5vdGU+PENpdGU+PEF1dGhvcj5UZWxsZXM8L0F1dGhvcj48WWVhcj4yMDA3PC9ZZWFyPjxS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</w:fldData>
        </w:fldChar>
      </w:r>
      <w:r w:rsidR="0023431C">
        <w:instrText xml:space="preserve"> ADDIN EN.CITE </w:instrText>
      </w:r>
      <w:r w:rsidR="0023431C">
        <w:fldChar w:fldCharType="begin">
          <w:fldData xml:space="preserve">PEVuZE5vdGU+PENpdGU+PEF1dGhvcj5UZWxsZXM8L0F1dGhvcj48WWVhcj4yMDA3PC9ZZWFyPjxS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</w:fldData>
        </w:fldChar>
      </w:r>
      <w:r w:rsidR="0023431C">
        <w:instrText xml:space="preserve"> ADDIN EN.CITE.DATA </w:instrText>
      </w:r>
      <w:r w:rsidR="0023431C">
        <w:fldChar w:fldCharType="end"/>
      </w:r>
      <w:r>
        <w:fldChar w:fldCharType="separate"/>
      </w:r>
      <w:r>
        <w:rPr>
          <w:noProof/>
        </w:rPr>
        <w:t>(Bustillo et al., 2018; ECLAC, 2016; Telles, 2007)</w:t>
      </w:r>
      <w:r>
        <w:fldChar w:fldCharType="end"/>
      </w:r>
      <w:commentRangeEnd w:id="66"/>
      <w:r w:rsidR="0061468F">
        <w:rPr>
          <w:rStyle w:val="CommentReference"/>
        </w:rPr>
        <w:commentReference w:id="66"/>
      </w:r>
      <w:r>
        <w:t>. By most measures of well</w:t>
      </w:r>
      <w:r w:rsidR="0084477B">
        <w:t>-</w:t>
      </w:r>
      <w:r>
        <w:t>being, including education, ethnic minorities are among th</w:t>
      </w:r>
      <w:r w:rsidR="00267459">
        <w:t>os</w:t>
      </w:r>
      <w:r>
        <w:t xml:space="preserve">e </w:t>
      </w:r>
      <w:commentRangeStart w:id="67"/>
      <w:r>
        <w:t xml:space="preserve">most adversely affected by the region’s development challenges </w:t>
      </w:r>
      <w:commentRangeEnd w:id="67"/>
      <w:r w:rsidR="004451A8">
        <w:rPr>
          <w:rStyle w:val="CommentReference"/>
        </w:rPr>
        <w:commentReference w:id="67"/>
      </w:r>
      <w:r>
        <w:fldChar w:fldCharType="begin">
          <w:fldData xml:space="preserve">PEVuZE5vdGU+PENpdGU+PEF1dGhvcj5UZWxsZXM8L0F1dGhvcj48WWVhcj4yMDE1PC9ZZWFyPjxS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</w:fldData>
        </w:fldChar>
      </w:r>
      <w:r w:rsidR="0023431C">
        <w:instrText xml:space="preserve"> ADDIN EN.CITE </w:instrText>
      </w:r>
      <w:r w:rsidR="0023431C">
        <w:fldChar w:fldCharType="begin">
          <w:fldData xml:space="preserve">PEVuZE5vdGU+PENpdGU+PEF1dGhvcj5UZWxsZXM8L0F1dGhvcj48WWVhcj4yMDE1PC9ZZWFyPjxS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</w:fldData>
        </w:fldChar>
      </w:r>
      <w:r w:rsidR="0023431C">
        <w:instrText xml:space="preserve"> ADDIN EN.CITE.DATA </w:instrText>
      </w:r>
      <w:r w:rsidR="0023431C">
        <w:fldChar w:fldCharType="end"/>
      </w:r>
      <w:r>
        <w:fldChar w:fldCharType="separate"/>
      </w:r>
      <w:r>
        <w:rPr>
          <w:noProof/>
        </w:rPr>
        <w:t>(Hall and Patrinos, 2012; Telles et al., 2015)</w:t>
      </w:r>
      <w:r>
        <w:fldChar w:fldCharType="end"/>
      </w:r>
      <w:r>
        <w:t xml:space="preserve">. Yet, despite recent progress in collecting information on ethnicity, Latin America faces significant challenges in effectively targeting policies </w:t>
      </w:r>
      <w:r w:rsidR="0084477B">
        <w:t>to</w:t>
      </w:r>
      <w:r>
        <w:t xml:space="preserve"> indigenous peoples, as countries lack comparable data of sufficient quality on exact number</w:t>
      </w:r>
      <w:r w:rsidR="00564403">
        <w:t>s</w:t>
      </w:r>
      <w:r>
        <w:t xml:space="preserve"> and distribution.</w:t>
      </w:r>
      <w:r w:rsidRPr="000B0EFC">
        <w:t xml:space="preserve"> </w:t>
      </w:r>
      <w:commentRangeStart w:id="68"/>
      <w:r>
        <w:t xml:space="preserve">Capturing indigenous identity in surveys is hampered by its </w:t>
      </w:r>
      <w:r w:rsidR="00267459">
        <w:t xml:space="preserve">many </w:t>
      </w:r>
      <w:r>
        <w:t>dimensions and further complicated by historic</w:t>
      </w:r>
      <w:r w:rsidR="00C36419">
        <w:t>al</w:t>
      </w:r>
      <w:r>
        <w:t xml:space="preserve"> nation-building processes </w:t>
      </w:r>
      <w:r w:rsidR="00C36419">
        <w:t xml:space="preserve">that </w:t>
      </w:r>
      <w:r>
        <w:t xml:space="preserve">embraced </w:t>
      </w:r>
      <w:r>
        <w:rPr>
          <w:i/>
        </w:rPr>
        <w:t>mestizaje</w:t>
      </w:r>
      <w:r>
        <w:t xml:space="preserve">, or mixing of ethnic and cultural groups, </w:t>
      </w:r>
      <w:r w:rsidR="00C36419">
        <w:t xml:space="preserve">which </w:t>
      </w:r>
      <w:r>
        <w:t xml:space="preserve">made indigenous peoples invisible </w:t>
      </w:r>
      <w:r>
        <w:fldChar w:fldCharType="begin">
          <w:fldData xml:space="preserve">PEVuZE5vdGU+PENpdGU+PEF1dGhvcj5QYXJlZGVzPC9BdXRob3I+PFllYXI+MjAxODwvWWVhcj48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</w:fldData>
        </w:fldChar>
      </w:r>
      <w:r w:rsidR="0023431C">
        <w:instrText xml:space="preserve"> ADDIN EN.CITE </w:instrText>
      </w:r>
      <w:r w:rsidR="0023431C">
        <w:fldChar w:fldCharType="begin">
          <w:fldData xml:space="preserve">PEVuZE5vdGU+PENpdGU+PEF1dGhvcj5QYXJlZGVzPC9BdXRob3I+PFllYXI+MjAxODwvWWVhcj48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</w:fldData>
        </w:fldChar>
      </w:r>
      <w:r w:rsidR="0023431C">
        <w:instrText xml:space="preserve"> ADDIN EN.CITE.DATA </w:instrText>
      </w:r>
      <w:r w:rsidR="0023431C">
        <w:fldChar w:fldCharType="end"/>
      </w:r>
      <w:r>
        <w:fldChar w:fldCharType="separate"/>
      </w:r>
      <w:r>
        <w:rPr>
          <w:noProof/>
        </w:rPr>
        <w:t>(Paredes, 2018; Soto Quirós and Díaz Arias, 2007; Telles et al., 2015)</w:t>
      </w:r>
      <w:r>
        <w:fldChar w:fldCharType="end"/>
      </w:r>
      <w:commentRangeEnd w:id="68"/>
      <w:r w:rsidR="000A42D9">
        <w:rPr>
          <w:rStyle w:val="CommentReference"/>
        </w:rPr>
        <w:commentReference w:id="68"/>
      </w:r>
      <w:r>
        <w:t>.</w:t>
      </w:r>
      <w:r>
        <w:rPr>
          <w:rStyle w:val="FootnoteReference"/>
        </w:rPr>
        <w:footnoteReference w:id="1"/>
      </w:r>
    </w:p>
    <w:p w14:paraId="4F0D36A8" w14:textId="77777777" w:rsidR="00AB2033" w:rsidRDefault="00AB2033" w:rsidP="00AB2033"/>
    <w:p w14:paraId="48F6A4F2" w14:textId="6B34B1DF" w:rsidR="00AB2033" w:rsidRDefault="00E60895" w:rsidP="00AB2033">
      <w:r>
        <w:t>T</w:t>
      </w:r>
      <w:r w:rsidR="00AB2033">
        <w:t>here is lack of consensus in the region o</w:t>
      </w:r>
      <w:r>
        <w:t>n</w:t>
      </w:r>
      <w:r w:rsidR="00AB2033">
        <w:t xml:space="preserve"> how to measure ethnicity. Self-identification is the prevalent approach</w:t>
      </w:r>
      <w:r>
        <w:t>, but</w:t>
      </w:r>
      <w:r w:rsidR="00AB2033">
        <w:t xml:space="preserve"> countries have also used four alternative criteria: </w:t>
      </w:r>
      <w:commentRangeStart w:id="69"/>
      <w:r w:rsidR="00AB2033">
        <w:t xml:space="preserve">official </w:t>
      </w:r>
      <w:commentRangeEnd w:id="69"/>
      <w:r w:rsidR="007315BF">
        <w:rPr>
          <w:rStyle w:val="CommentReference"/>
        </w:rPr>
        <w:commentReference w:id="69"/>
      </w:r>
      <w:commentRangeStart w:id="70"/>
      <w:r w:rsidR="00AB2033">
        <w:t>recognition of identity</w:t>
      </w:r>
      <w:commentRangeEnd w:id="70"/>
      <w:r w:rsidR="00216B1A">
        <w:rPr>
          <w:rStyle w:val="CommentReference"/>
        </w:rPr>
        <w:commentReference w:id="70"/>
      </w:r>
      <w:r w:rsidR="00C36419">
        <w:t>,</w:t>
      </w:r>
      <w:r w:rsidR="00AB2033">
        <w:t xml:space="preserve"> common origin</w:t>
      </w:r>
      <w:r w:rsidR="00C36419">
        <w:t>,</w:t>
      </w:r>
      <w:r w:rsidR="00AB2033">
        <w:t xml:space="preserve"> territoriality and cultural-linguistic factors </w:t>
      </w:r>
      <w:r w:rsidR="00AB2033">
        <w:fldChar w:fldCharType="begin"/>
      </w:r>
      <w:r w:rsidR="0023431C">
        <w:instrText xml:space="preserve"> ADDIN EN.CITE &lt;EndNote&gt;&lt;Cite&gt;&lt;Author&gt;Del Popolo&lt;/Author&gt;&lt;Year&gt;2008&lt;/Year&gt;&lt;RecNum&gt;114&lt;/RecNum&gt;&lt;DisplayText&gt;(Del Popolo, 2008)&lt;/DisplayText&gt;&lt;record&gt;&lt;rec-number&gt;31&lt;/rec-number&gt;&lt;foreign-keys&gt;&lt;key app="EN" db-id="dx5wvdwe6s0avqewr5x525al905vpra5ssf0" timestamp="1582576335"&gt;31&lt;/key&gt;&lt;/foreign-keys&gt;&lt;ref-type name="Report"&gt;27&lt;/ref-type&gt;&lt;contributors&gt;&lt;authors&gt;&lt;author&gt;Del Popolo, Fabiana&lt;/author&gt;&lt;/authors&gt;&lt;/contributors&gt;&lt;titles&gt;&lt;title&gt;Los Pueblos Indígenas y Afrodescendientes en las Fuentes de Datos: Experiencias en América Latina [Indigenous Peoples and Afrodescendents in Data Sources: Experiences in Latin America]&lt;/title&gt;&lt;/titles&gt;&lt;dates&gt;&lt;year&gt;2008&lt;/year&gt;&lt;pub-dates&gt;&lt;date&gt;Jun 01&lt;/date&gt;&lt;/pub-dates&gt;&lt;/dates&gt;&lt;pub-location&gt;Santiago&lt;/pub-location&gt;&lt;publisher&gt;United Nations Economic Commission for Latin America and the Caribbean&lt;/publisher&gt;&lt;accession-num&gt;7BEA7955-1142-447A-B578-398A64B52B7B&lt;/accession-num&gt;&lt;label&gt;r08615&lt;/label&gt;&lt;urls&gt;&lt;related-urls&gt;&lt;url&gt;https://repositorio.cepal.org//handle/11362/3616&lt;/url&gt;&lt;/related-urls&gt;&lt;/urls&gt;&lt;custom3&gt;papers3://publication/uuid/B05D9FD0-EA18-417C-A89F-15DD984D9452&lt;/custom3&gt;&lt;/record&gt;&lt;/Cite&gt;&lt;/EndNote&gt;</w:instrText>
      </w:r>
      <w:r w:rsidR="00AB2033">
        <w:fldChar w:fldCharType="separate"/>
      </w:r>
      <w:r w:rsidR="00AB2033">
        <w:rPr>
          <w:noProof/>
        </w:rPr>
        <w:t>(Del Popolo, 2008)</w:t>
      </w:r>
      <w:r w:rsidR="00AB2033">
        <w:fldChar w:fldCharType="end"/>
      </w:r>
      <w:r w:rsidR="00AB2033">
        <w:t>. Countries appl</w:t>
      </w:r>
      <w:r>
        <w:t>y</w:t>
      </w:r>
      <w:r w:rsidR="00AB2033">
        <w:t xml:space="preserve"> these criteria in </w:t>
      </w:r>
      <w:r w:rsidR="00986008">
        <w:t xml:space="preserve">various </w:t>
      </w:r>
      <w:r w:rsidR="00AB2033">
        <w:t>ways in data collection instruments. For instance, in addition to self-identification, Mexico applies an official household-level criterion defined by the National Commission on Indigenous Peoples</w:t>
      </w:r>
      <w:r>
        <w:t>:</w:t>
      </w:r>
      <w:r w:rsidR="00AB2033">
        <w:t xml:space="preserve"> indigenous people are those living in households whose heads (or their spouse</w:t>
      </w:r>
      <w:r>
        <w:t>s</w:t>
      </w:r>
      <w:r w:rsidR="00AB2033">
        <w:t xml:space="preserve"> and ancestors) speak an indigenous language </w:t>
      </w:r>
      <w:commentRangeStart w:id="71"/>
      <w:r w:rsidR="00AB2033">
        <w:fldChar w:fldCharType="begin"/>
      </w:r>
      <w:r w:rsidR="0023431C">
        <w:instrText xml:space="preserve"> ADDIN EN.CITE &lt;EndNote&gt;&lt;Cite&gt;&lt;Author&gt;CDI&lt;/Author&gt;&lt;Year&gt;2017&lt;/Year&gt;&lt;RecNum&gt;115&lt;/RecNum&gt;&lt;DisplayText&gt;(CDI, 2017)&lt;/DisplayText&gt;&lt;record&gt;&lt;rec-number&gt;32&lt;/rec-number&gt;&lt;foreign-keys&gt;&lt;key app="EN" db-id="dx5wvdwe6s0avqewr5x525al905vpra5ssf0" timestamp="1582576335"&gt;32&lt;/key&gt;&lt;/foreign-keys&gt;&lt;ref-type name="Report"&gt;27&lt;/ref-type&gt;&lt;contributors&gt;&lt;authors&gt;&lt;author&gt;CDI,&lt;/author&gt;&lt;/authors&gt;&lt;/contributors&gt;&lt;titles&gt;&lt;title&gt;Indicadores Socioeconómicos de los Pueblos Indígenas de México, 2015 [Socioeconomic Indicators of Indigenous Peoples of Mexico 2015]&lt;/title&gt;&lt;/titles&gt;&lt;dates&gt;&lt;year&gt;2017&lt;/year&gt;&lt;pub-dates&gt;&lt;date&gt;2015&lt;/date&gt;&lt;/pub-dates&gt;&lt;/dates&gt;&lt;pub-location&gt;Mexico City&lt;/pub-location&gt;&lt;publisher&gt;National Commission for the Development of Indigenous Peoples&lt;/publisher&gt;&lt;urls&gt;&lt;related-urls&gt;&lt;url&gt;https://www.gob.mx/inpi/articulos/indicadores-socioeconomicos-de-los-pueblos-indigenas-de-mexico-2015-116128&lt;/url&gt;&lt;/related-urls&gt;&lt;/urls&gt;&lt;/record&gt;&lt;/Cite&gt;&lt;/EndNote&gt;</w:instrText>
      </w:r>
      <w:r w:rsidR="00AB2033">
        <w:fldChar w:fldCharType="separate"/>
      </w:r>
      <w:r w:rsidR="00AB2033">
        <w:rPr>
          <w:noProof/>
        </w:rPr>
        <w:t>(CDI, 2017)</w:t>
      </w:r>
      <w:r w:rsidR="00AB2033">
        <w:fldChar w:fldCharType="end"/>
      </w:r>
      <w:r w:rsidR="00AB2033">
        <w:t>.</w:t>
      </w:r>
      <w:commentRangeEnd w:id="71"/>
      <w:r w:rsidR="00B83B1F">
        <w:rPr>
          <w:rStyle w:val="CommentReference"/>
        </w:rPr>
        <w:commentReference w:id="71"/>
      </w:r>
    </w:p>
    <w:p w14:paraId="3922B08E" w14:textId="77777777" w:rsidR="00AB2033" w:rsidRDefault="00AB2033" w:rsidP="00AB2033"/>
    <w:p w14:paraId="02DC0CDC" w14:textId="39AC3F8F" w:rsidR="00AB2033" w:rsidRDefault="00AB2033" w:rsidP="00AB2033">
      <w:pPr>
        <w:pStyle w:val="TableTitle"/>
      </w:pPr>
      <w:r>
        <w:t xml:space="preserve">Figure 14.6: </w:t>
      </w:r>
      <w:commentRangeStart w:id="72"/>
      <w:commentRangeStart w:id="73"/>
      <w:r>
        <w:t>Official identification criteria</w:t>
      </w:r>
      <w:commentRangeEnd w:id="73"/>
      <w:r w:rsidR="00B83B1F">
        <w:rPr>
          <w:rStyle w:val="CommentReference"/>
          <w:rFonts w:eastAsiaTheme="minorHAnsi" w:cstheme="majorBidi"/>
          <w:b w:val="0"/>
          <w:bCs w:val="0"/>
          <w:color w:val="auto"/>
          <w:lang w:eastAsia="en-US"/>
        </w:rPr>
        <w:commentReference w:id="73"/>
      </w:r>
      <w:r>
        <w:t xml:space="preserve"> capture most speakers of indigenous languages in Mexico but only a fraction of those who </w:t>
      </w:r>
      <w:commentRangeStart w:id="74"/>
      <w:r>
        <w:t>identify</w:t>
      </w:r>
      <w:commentRangeEnd w:id="74"/>
      <w:r w:rsidR="00B83B1F">
        <w:rPr>
          <w:rStyle w:val="CommentReference"/>
          <w:rFonts w:eastAsiaTheme="minorHAnsi" w:cstheme="majorBidi"/>
          <w:b w:val="0"/>
          <w:bCs w:val="0"/>
          <w:color w:val="auto"/>
          <w:lang w:eastAsia="en-US"/>
        </w:rPr>
        <w:commentReference w:id="74"/>
      </w:r>
      <w:r>
        <w:t xml:space="preserve"> as indigenous</w:t>
      </w:r>
      <w:commentRangeEnd w:id="72"/>
      <w:r w:rsidR="00B83B1F">
        <w:rPr>
          <w:rStyle w:val="CommentReference"/>
          <w:rFonts w:eastAsiaTheme="minorHAnsi" w:cstheme="majorBidi"/>
          <w:b w:val="0"/>
          <w:bCs w:val="0"/>
          <w:color w:val="auto"/>
          <w:lang w:eastAsia="en-US"/>
        </w:rPr>
        <w:commentReference w:id="72"/>
      </w:r>
    </w:p>
    <w:p w14:paraId="4EE5FC28" w14:textId="5BFF4296" w:rsidR="00AB2033" w:rsidRDefault="00AB2033" w:rsidP="00AB2033">
      <w:r>
        <w:t xml:space="preserve">Percentage of indigenous people according to three definitions and overlaps, Mexico, </w:t>
      </w:r>
      <w:r w:rsidRPr="003D4EFE">
        <w:rPr>
          <w:highlight w:val="yellow"/>
        </w:rPr>
        <w:t>201</w:t>
      </w:r>
      <w:ins w:id="75" w:author="Barakat, Bilal Fouad" w:date="2020-02-24T21:29:00Z">
        <w:r w:rsidR="003002D2">
          <w:rPr>
            <w:highlight w:val="yellow"/>
          </w:rPr>
          <w:t>8</w:t>
        </w:r>
      </w:ins>
      <w:del w:id="76" w:author="Barakat, Bilal Fouad" w:date="2020-02-24T21:29:00Z">
        <w:r w:rsidRPr="003D4EFE" w:rsidDel="003002D2">
          <w:rPr>
            <w:highlight w:val="yellow"/>
          </w:rPr>
          <w:delText>X</w:delText>
        </w:r>
      </w:del>
    </w:p>
    <w:p w14:paraId="68077920" w14:textId="77777777" w:rsidR="00AB2033" w:rsidRDefault="00AB2033" w:rsidP="00AB2033">
      <w:r>
        <w:rPr>
          <w:noProof/>
          <w:lang w:val="fr-FR" w:eastAsia="fr-FR"/>
        </w:rPr>
        <w:lastRenderedPageBreak/>
        <w:drawing>
          <wp:inline distT="0" distB="0" distL="0" distR="0" wp14:anchorId="3C12C0E6" wp14:editId="367EFC6A">
            <wp:extent cx="3657600" cy="35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524400"/>
                    </a:xfrm>
                    <a:prstGeom prst="rect">
                      <a:avLst/>
                    </a:prstGeom>
                    <a:noFill/>
                  </pic:spPr>
                </pic:pic>
              </a:graphicData>
            </a:graphic>
          </wp:inline>
        </w:drawing>
      </w:r>
    </w:p>
    <w:p w14:paraId="01BEB55E" w14:textId="6A775884" w:rsidR="00AB2033" w:rsidRDefault="00AB2033" w:rsidP="00AB2033">
      <w:pPr>
        <w:pStyle w:val="TableNoteText"/>
      </w:pPr>
      <w:r w:rsidRPr="00051BF5">
        <w:rPr>
          <w:rStyle w:val="TableNoteChar"/>
        </w:rPr>
        <w:t>Source</w:t>
      </w:r>
      <w:r w:rsidRPr="000D0478">
        <w:rPr>
          <w:i/>
          <w:iCs/>
        </w:rPr>
        <w:t>:</w:t>
      </w:r>
      <w:r>
        <w:t xml:space="preserve"> GEM Report </w:t>
      </w:r>
      <w:r w:rsidR="0091739D">
        <w:t xml:space="preserve">team </w:t>
      </w:r>
      <w:r>
        <w:t xml:space="preserve">calculations based on </w:t>
      </w:r>
      <w:r w:rsidRPr="00544D3B">
        <w:t xml:space="preserve">Valencia-Lopez </w:t>
      </w:r>
      <w:r>
        <w:fldChar w:fldCharType="begin"/>
      </w:r>
      <w:r w:rsidR="0023431C">
        <w:instrText xml:space="preserve"> ADDIN EN.CITE &lt;EndNote&gt;&lt;Cite ExcludeAuth="1"&gt;&lt;Author&gt;Valencia Lopez&lt;/Author&gt;&lt;Year&gt;2020&lt;/Year&gt;&lt;RecNum&gt;432&lt;/RecNum&gt;&lt;DisplayText&gt;(2020)&lt;/DisplayText&gt;&lt;record&gt;&lt;rec-number&gt;33&lt;/rec-number&gt;&lt;foreign-keys&gt;&lt;key app="EN" db-id="dx5wvdwe6s0avqewr5x525al905vpra5ssf0" timestamp="1582576335"&gt;33&lt;/key&gt;&lt;/foreign-keys&gt;&lt;ref-type name="Report"&gt;27&lt;/ref-type&gt;&lt;contributors&gt;&lt;authors&gt;&lt;author&gt;Valencia Lopez, E.&lt;/author&gt;&lt;/authors&gt;&lt;/contributors&gt;&lt;titles&gt;&lt;title&gt;Improving and Aligning Measurement of Ethnicity in Latin America&lt;/title&gt;&lt;secondary-title&gt;Background paper for Global Education Monitoring Report 2020&lt;/secondary-title&gt;&lt;/titles&gt;&lt;dates&gt;&lt;year&gt;2020&lt;/year&gt;&lt;/dates&gt;&lt;pub-location&gt;Paris&lt;/pub-location&gt;&lt;publisher&gt;UNESCO&lt;/publisher&gt;&lt;urls&gt;&lt;/urls&gt;&lt;/record&gt;&lt;/Cite&gt;&lt;/EndNote&gt;</w:instrText>
      </w:r>
      <w:r>
        <w:fldChar w:fldCharType="separate"/>
      </w:r>
      <w:r>
        <w:t>(2020)</w:t>
      </w:r>
      <w:r>
        <w:fldChar w:fldCharType="end"/>
      </w:r>
      <w:r>
        <w:t>.</w:t>
      </w:r>
    </w:p>
    <w:p w14:paraId="0C408A7A" w14:textId="77777777" w:rsidR="00AB2033" w:rsidRDefault="00AB2033" w:rsidP="00AB2033"/>
    <w:p w14:paraId="230D2E0F" w14:textId="138989F2" w:rsidR="00AB2033" w:rsidRDefault="00AB2033" w:rsidP="00AB2033">
      <w:r>
        <w:t>Demographic shifts have blurred ethnic boundaries and given rise to fluid indigenous identities and imperfect congruence between criteria (</w:t>
      </w:r>
      <w:r>
        <w:rPr>
          <w:b/>
        </w:rPr>
        <w:t>Figure 14.6</w:t>
      </w:r>
      <w:r>
        <w:t xml:space="preserve">). </w:t>
      </w:r>
      <w:r w:rsidR="00F153DD">
        <w:t>Indigenous p</w:t>
      </w:r>
      <w:r>
        <w:t>opulation estimates vary considerably</w:t>
      </w:r>
      <w:r w:rsidR="00F153DD">
        <w:t>,</w:t>
      </w:r>
      <w:r>
        <w:t xml:space="preserve"> depending on the criterion </w:t>
      </w:r>
      <w:commentRangeStart w:id="77"/>
      <w:r>
        <w:fldChar w:fldCharType="begin"/>
      </w:r>
      <w:r w:rsidR="0023431C">
        <w:instrText xml:space="preserve"> ADDIN EN.CITE &lt;EndNote&gt;&lt;Cite&gt;&lt;Author&gt;Telles&lt;/Author&gt;&lt;Year&gt;2019&lt;/Year&gt;&lt;RecNum&gt;116&lt;/RecNum&gt;&lt;DisplayText&gt;(INEE, 2017; Telles and Torche, 2019)&lt;/DisplayText&gt;&lt;record&gt;&lt;rec-number&gt;34&lt;/rec-number&gt;&lt;foreign-keys&gt;&lt;key app="EN" db-id="dx5wvdwe6s0avqewr5x525al905vpra5ssf0" timestamp="1582576335"&gt;34&lt;/key&gt;&lt;/foreign-keys&gt;&lt;ref-type name="Journal Article"&gt;17&lt;/ref-type&gt;&lt;contributors&gt;&lt;authors&gt;&lt;author&gt;Telles, E&lt;/author&gt;&lt;author&gt;Torche, Florencia&lt;/author&gt;&lt;/authors&gt;&lt;/contributors&gt;&lt;titles&gt;&lt;title&gt;Varieties of indigeneity in the Americas&lt;/title&gt;&lt;secondary-title&gt;Social Forces&lt;/secondary-title&gt;&lt;/titles&gt;&lt;periodical&gt;&lt;full-title&gt;Social Forces&lt;/full-title&gt;&lt;/periodical&gt;&lt;pages&gt;1543-1570&lt;/pages&gt;&lt;volume&gt;97&lt;/volume&gt;&lt;number&gt;4&lt;/number&gt;&lt;dates&gt;&lt;year&gt;2019&lt;/year&gt;&lt;/dates&gt;&lt;accession-num&gt;8DE2C4FA-E0F4-43AC-A642-50EB76149B87&lt;/accession-num&gt;&lt;label&gt;r08616&lt;/label&gt;&lt;urls&gt;&lt;related-urls&gt;&lt;url&gt;https://academic.oup.com/sf/article-abstract/97/4/1543/5113163&lt;/url&gt;&lt;/related-urls&gt;&lt;/urls&gt;&lt;custom3&gt;papers3://publication/uuid/C3282F13-4C8E-4847-8D66-112C4D32783A&lt;/custom3&gt;&lt;/record&gt;&lt;/Cite&gt;&lt;Cite&gt;&lt;Author&gt;INEE&lt;/Author&gt;&lt;Year&gt;2017&lt;/Year&gt;&lt;RecNum&gt;117&lt;/RecNum&gt;&lt;record&gt;&lt;rec-number&gt;35&lt;/rec-number&gt;&lt;foreign-keys&gt;&lt;key app="EN" db-id="dx5wvdwe6s0avqewr5x525al905vpra5ssf0" timestamp="1582576335"&gt;35&lt;/key&gt;&lt;/foreign-keys&gt;&lt;ref-type name="Report"&gt;27&lt;/ref-type&gt;&lt;contributors&gt;&lt;authors&gt;&lt;author&gt;INEE,&lt;/author&gt;&lt;/authors&gt;&lt;/contributors&gt;&lt;titles&gt;&lt;title&gt;Breve Panorama Educativo de la Poblacion Indigena [Brief Education Panorama of Indigenous Peoples]&lt;/title&gt;&lt;/titles&gt;&lt;dates&gt;&lt;year&gt;2017&lt;/year&gt;&lt;/dates&gt;&lt;pub-location&gt;Mexico City&lt;/pub-location&gt;&lt;publisher&gt;National Institute of Education Evaluation&lt;/publisher&gt;&lt;urls&gt;&lt;related-urls&gt;&lt;url&gt;https://www.inee.edu.mx/wp-content/uploads/2018/12/P3B107.pdf&lt;/url&gt;&lt;/related-urls&gt;&lt;/urls&gt;&lt;/record&gt;&lt;/Cite&gt;&lt;/EndNote&gt;</w:instrText>
      </w:r>
      <w:r>
        <w:fldChar w:fldCharType="separate"/>
      </w:r>
      <w:r>
        <w:rPr>
          <w:noProof/>
        </w:rPr>
        <w:t>(INEE, 2017; Telles and Torche, 2019)</w:t>
      </w:r>
      <w:r>
        <w:fldChar w:fldCharType="end"/>
      </w:r>
      <w:r>
        <w:t>.</w:t>
      </w:r>
      <w:commentRangeEnd w:id="77"/>
      <w:r w:rsidR="00794CD7">
        <w:rPr>
          <w:rStyle w:val="CommentReference"/>
        </w:rPr>
        <w:commentReference w:id="77"/>
      </w:r>
      <w:ins w:id="78" w:author="Barakat, Bilal Fouad" w:date="2020-02-24T21:26:00Z">
        <w:r w:rsidR="003002D2">
          <w:t xml:space="preserve"> </w:t>
        </w:r>
      </w:ins>
      <w:ins w:id="79" w:author="Barakat, Bilal Fouad" w:date="2020-02-24T21:30:00Z">
        <w:r w:rsidR="004A1075">
          <w:t>S</w:t>
        </w:r>
      </w:ins>
      <w:ins w:id="80" w:author="Barakat, Bilal Fouad" w:date="2020-02-24T21:28:00Z">
        <w:r w:rsidR="003002D2">
          <w:t xml:space="preserve">ix countries </w:t>
        </w:r>
      </w:ins>
      <w:ins w:id="81" w:author="Barakat, Bilal Fouad" w:date="2020-02-24T21:30:00Z">
        <w:r w:rsidR="004A1075">
          <w:t>in the region have</w:t>
        </w:r>
      </w:ins>
      <w:ins w:id="82" w:author="Barakat, Bilal Fouad" w:date="2020-02-24T21:29:00Z">
        <w:r w:rsidR="003002D2">
          <w:t xml:space="preserve"> data on both self-identification and linguistic criteria</w:t>
        </w:r>
      </w:ins>
      <w:ins w:id="83" w:author="Barakat, Bilal Fouad" w:date="2020-02-24T21:30:00Z">
        <w:r w:rsidR="004A1075">
          <w:t>: Bolivia, Paraguay, Mexico, Peru, Ecuador, and Guatemala.</w:t>
        </w:r>
      </w:ins>
      <w:r>
        <w:t xml:space="preserve"> Peru </w:t>
      </w:r>
      <w:r w:rsidR="00F153DD">
        <w:t>ha</w:t>
      </w:r>
      <w:r>
        <w:t xml:space="preserve">s the highest proportion of self-identified indigenous </w:t>
      </w:r>
      <w:r w:rsidR="00F153DD">
        <w:t xml:space="preserve">people </w:t>
      </w:r>
      <w:r>
        <w:t>(</w:t>
      </w:r>
      <w:del w:id="84" w:author="Barakat, Bilal Fouad" w:date="2020-02-24T21:26:00Z">
        <w:r w:rsidDel="003002D2">
          <w:delText xml:space="preserve">one </w:delText>
        </w:r>
      </w:del>
      <w:ins w:id="85" w:author="Barakat, Bilal Fouad" w:date="2020-02-24T21:26:00Z">
        <w:r w:rsidR="003002D2">
          <w:t xml:space="preserve">almost two </w:t>
        </w:r>
      </w:ins>
      <w:r w:rsidR="00F153DD">
        <w:t xml:space="preserve">in </w:t>
      </w:r>
      <w:r>
        <w:t>three)</w:t>
      </w:r>
      <w:r w:rsidR="00F153DD">
        <w:t>.</w:t>
      </w:r>
      <w:r>
        <w:t xml:space="preserve"> </w:t>
      </w:r>
      <w:r w:rsidR="00F153DD">
        <w:t>I</w:t>
      </w:r>
      <w:r>
        <w:t>n Paraguay</w:t>
      </w:r>
      <w:r w:rsidR="00F153DD">
        <w:t>,</w:t>
      </w:r>
      <w:r>
        <w:t xml:space="preserve"> 1.7% </w:t>
      </w:r>
      <w:ins w:id="86" w:author="Vidarte Chicchon, Rosa" w:date="2020-03-04T17:25:00Z">
        <w:r w:rsidR="00794CD7">
          <w:t>self-</w:t>
        </w:r>
      </w:ins>
      <w:r w:rsidR="00F153DD">
        <w:t xml:space="preserve">identify </w:t>
      </w:r>
      <w:r>
        <w:t xml:space="preserve">as indigenous, </w:t>
      </w:r>
      <w:r w:rsidR="00F153DD">
        <w:t xml:space="preserve">while </w:t>
      </w:r>
      <w:r>
        <w:t xml:space="preserve">approximately three </w:t>
      </w:r>
      <w:r w:rsidR="00F153DD">
        <w:t xml:space="preserve">in </w:t>
      </w:r>
      <w:r>
        <w:t>four speak an indigenous language</w:t>
      </w:r>
      <w:r w:rsidR="00F153DD">
        <w:t xml:space="preserve"> – </w:t>
      </w:r>
      <w:r>
        <w:t xml:space="preserve">the highest proportion in the region. Ecuador </w:t>
      </w:r>
      <w:commentRangeStart w:id="87"/>
      <w:r>
        <w:t>has the lowest proportion</w:t>
      </w:r>
      <w:r w:rsidR="002613E2">
        <w:rPr>
          <w:lang w:val="el-GR"/>
        </w:rPr>
        <w:t xml:space="preserve"> </w:t>
      </w:r>
      <w:r w:rsidR="002613E2">
        <w:rPr>
          <w:lang w:val="en-US"/>
        </w:rPr>
        <w:t xml:space="preserve">of </w:t>
      </w:r>
      <w:ins w:id="88" w:author="Barakat, Bilal Fouad" w:date="2020-02-24T21:25:00Z">
        <w:r w:rsidR="003002D2">
          <w:rPr>
            <w:highlight w:val="yellow"/>
            <w:lang w:val="en-US"/>
          </w:rPr>
          <w:t>indigenous speakers</w:t>
        </w:r>
      </w:ins>
      <w:del w:id="89" w:author="Barakat, Bilal Fouad" w:date="2020-02-24T21:25:00Z">
        <w:r w:rsidR="002613E2" w:rsidRPr="002613E2" w:rsidDel="003002D2">
          <w:rPr>
            <w:highlight w:val="yellow"/>
            <w:lang w:val="en-US"/>
          </w:rPr>
          <w:delText>…</w:delText>
        </w:r>
      </w:del>
      <w:del w:id="90" w:author="Barakat, Bilal Fouad" w:date="2020-02-24T21:31:00Z">
        <w:r w:rsidDel="0016409B">
          <w:delText xml:space="preserve"> among</w:delText>
        </w:r>
      </w:del>
      <w:del w:id="91" w:author="Barakat, Bilal Fouad" w:date="2020-02-24T21:30:00Z">
        <w:r w:rsidDel="0016409B">
          <w:delText xml:space="preserve"> the countries </w:delText>
        </w:r>
        <w:r w:rsidR="002613E2" w:rsidRPr="002613E2" w:rsidDel="0016409B">
          <w:rPr>
            <w:highlight w:val="yellow"/>
          </w:rPr>
          <w:delText>…</w:delText>
        </w:r>
      </w:del>
      <w:commentRangeEnd w:id="87"/>
      <w:r w:rsidR="00794CD7">
        <w:rPr>
          <w:rStyle w:val="CommentReference"/>
        </w:rPr>
        <w:commentReference w:id="87"/>
      </w:r>
      <w:r w:rsidR="002613E2">
        <w:t xml:space="preserve"> </w:t>
      </w:r>
      <w:r w:rsidR="00F153DD">
        <w:t>(</w:t>
      </w:r>
      <w:r>
        <w:t>4.8%</w:t>
      </w:r>
      <w:r w:rsidR="00F153DD">
        <w:t>)</w:t>
      </w:r>
      <w:r>
        <w:t>.</w:t>
      </w:r>
    </w:p>
    <w:p w14:paraId="4BACC7B6" w14:textId="77777777" w:rsidR="00AB2033" w:rsidRDefault="00AB2033" w:rsidP="00AB2033"/>
    <w:p w14:paraId="3E766CA4" w14:textId="1D24015F" w:rsidR="00AB2033" w:rsidRDefault="00AB2033" w:rsidP="00AB2033">
      <w:r>
        <w:t>Self-identification is the increasingly dominant criterion, consistent with the I</w:t>
      </w:r>
      <w:r w:rsidRPr="00137577">
        <w:t>nternational Labour Organization</w:t>
      </w:r>
      <w:r>
        <w:t>’s</w:t>
      </w:r>
      <w:r w:rsidRPr="00137577">
        <w:t xml:space="preserve"> </w:t>
      </w:r>
      <w:r>
        <w:t xml:space="preserve">Indigenous and Tribal Peoples Convention. However, used </w:t>
      </w:r>
      <w:r w:rsidR="00CA1D10">
        <w:t>alone</w:t>
      </w:r>
      <w:r>
        <w:t>, it can provide inconsistent estimates of education inequality</w:t>
      </w:r>
      <w:commentRangeStart w:id="92"/>
      <w:r>
        <w:t xml:space="preserve">. </w:t>
      </w:r>
      <w:r w:rsidR="00CA1D10">
        <w:t>E</w:t>
      </w:r>
      <w:r>
        <w:t>ducation outcomes of speakers of indigenous languages are often worse</w:t>
      </w:r>
      <w:r w:rsidR="00CA1D10">
        <w:t>,</w:t>
      </w:r>
      <w:r>
        <w:t xml:space="preserve"> compared </w:t>
      </w:r>
      <w:r w:rsidR="00CA1D10">
        <w:t>with</w:t>
      </w:r>
      <w:r>
        <w:t xml:space="preserve"> self-identified indigenous </w:t>
      </w:r>
      <w:r w:rsidR="00CA1D10">
        <w:t xml:space="preserve">people </w:t>
      </w:r>
      <w:r>
        <w:t xml:space="preserve">who only speak Spanish </w:t>
      </w:r>
      <w:r>
        <w:fldChar w:fldCharType="begin"/>
      </w:r>
      <w:r w:rsidR="0023431C">
        <w:instrText xml:space="preserve"> ADDIN EN.CITE &lt;EndNote&gt;&lt;Cite&gt;&lt;Author&gt;INEE&lt;/Author&gt;&lt;Year&gt;2017&lt;/Year&gt;&lt;RecNum&gt;117&lt;/RecNum&gt;&lt;DisplayText&gt;(INEE, 2017; Planas et al., 2016)&lt;/DisplayText&gt;&lt;record&gt;&lt;rec-number&gt;117&lt;/rec-number&gt;&lt;foreign-keys&gt;&lt;key app="EN" db-id="t9xz2ef0m2svwoes9wd5zxroef9es2xa5p0z" timestamp="1579855960"&gt;117&lt;/key&gt;&lt;/foreign-keys&gt;&lt;ref-type name="Report"&gt;27&lt;/ref-type&gt;&lt;contributors&gt;&lt;authors&gt;&lt;author&gt;INEE,&lt;/author&gt;&lt;/authors&gt;&lt;/contributors&gt;&lt;titles&gt;&lt;title&gt;Breve Panorama Educativo de la Poblacion Indigena [Brief Education Panorama of Indigenous Peoples]&lt;/title&gt;&lt;/titles&gt;&lt;dates&gt;&lt;year&gt;2017&lt;/year&gt;&lt;/dates&gt;&lt;pub-location&gt;Mexico City&lt;/pub-location&gt;&lt;publisher&gt;National Institute of Education Evaluation&lt;/publisher&gt;&lt;urls&gt;&lt;related-urls&gt;&lt;url&gt;https://www.inee.edu.mx/wp-content/uploads/2018/12/P3B107.pdf&lt;/url&gt;&lt;/related-urls&gt;&lt;/urls&gt;&lt;/record&gt;&lt;/Cite&gt;&lt;Cite&gt;&lt;Author&gt;Planas&lt;/Author&gt;&lt;Year&gt;2016&lt;/Year&gt;&lt;RecNum&gt;118&lt;/RecNum&gt;&lt;record&gt;&lt;rec-number&gt;36&lt;/rec-number&gt;&lt;foreign-keys&gt;&lt;key app="EN" db-id="dx5wvdwe6s0avqewr5x525al905vpra5ssf0" timestamp="1582576335"&gt;36&lt;/key&gt;&lt;/foreign-keys&gt;&lt;ref-type name="Journal Article"&gt;17&lt;/ref-type&gt;&lt;contributors&gt;&lt;authors&gt;&lt;author&gt;Planas, Maria-Elena&lt;/author&gt;&lt;author&gt;Middelkoop, Barend&lt;/author&gt;&lt;author&gt;Cruzado, Viviana&lt;/author&gt;&lt;author&gt;Richters, Annemiek&lt;/author&gt;&lt;/authors&gt;&lt;/contributors&gt;&lt;titles&gt;&lt;title&gt;Navigating ethnicity in Peru: a framework for measuring multiple self-identification among indigenous Quechua women&lt;/title&gt;&lt;secondary-title&gt;Latin American and Caribbean Ethnic Studies&lt;/secondary-title&gt;&lt;/titles&gt;&lt;periodical&gt;&lt;full-title&gt;Latin American and Caribbean Ethnic Studies&lt;/full-title&gt;&lt;/periodical&gt;&lt;pages&gt;70-92&lt;/pages&gt;&lt;volume&gt;11&lt;/volume&gt;&lt;number&gt;1&lt;/number&gt;&lt;dates&gt;&lt;year&gt;2016&lt;/year&gt;&lt;pub-dates&gt;&lt;date&gt;2016&lt;/date&gt;&lt;/pub-dates&gt;&lt;/dates&gt;&lt;urls&gt;&lt;/urls&gt;&lt;electronic-resource-num&gt;10.1080/17442222.2016.1125047&lt;/electronic-resource-num&gt;&lt;/record&gt;&lt;/Cite&gt;&lt;/EndNote&gt;</w:instrText>
      </w:r>
      <w:r>
        <w:fldChar w:fldCharType="separate"/>
      </w:r>
      <w:r>
        <w:rPr>
          <w:noProof/>
        </w:rPr>
        <w:t>(INEE, 2017; Planas et al., 2016)</w:t>
      </w:r>
      <w:r>
        <w:fldChar w:fldCharType="end"/>
      </w:r>
      <w:r>
        <w:t>.</w:t>
      </w:r>
      <w:commentRangeEnd w:id="92"/>
      <w:r w:rsidR="00DE7033">
        <w:rPr>
          <w:rStyle w:val="CommentReference"/>
        </w:rPr>
        <w:commentReference w:id="92"/>
      </w:r>
      <w:r>
        <w:t xml:space="preserve"> Across four national household surveys in 2018, school attendance among 15- to 17-year-olds </w:t>
      </w:r>
      <w:r w:rsidR="00CA1D10">
        <w:t xml:space="preserve">in the </w:t>
      </w:r>
      <w:proofErr w:type="spellStart"/>
      <w:r w:rsidR="00CA1D10">
        <w:t>Plurinational</w:t>
      </w:r>
      <w:proofErr w:type="spellEnd"/>
      <w:r w:rsidR="00CA1D10">
        <w:t xml:space="preserve"> State of Bolivia, Guatemala, Mexico and Peru wa</w:t>
      </w:r>
      <w:r>
        <w:t xml:space="preserve">s </w:t>
      </w:r>
      <w:commentRangeStart w:id="93"/>
      <w:r w:rsidR="003F4D5B">
        <w:t xml:space="preserve">3 </w:t>
      </w:r>
      <w:r>
        <w:t xml:space="preserve">to </w:t>
      </w:r>
      <w:r w:rsidR="003F4D5B">
        <w:t>10</w:t>
      </w:r>
      <w:commentRangeEnd w:id="93"/>
      <w:r w:rsidR="00DE7033">
        <w:rPr>
          <w:rStyle w:val="CommentReference"/>
        </w:rPr>
        <w:commentReference w:id="93"/>
      </w:r>
      <w:r>
        <w:t xml:space="preserve"> percentage points lower among speakers of an indigenous language than among all those self-identifying as indigenous</w:t>
      </w:r>
      <w:r w:rsidR="002613E2">
        <w:t xml:space="preserve"> </w:t>
      </w:r>
      <w:r w:rsidR="002613E2">
        <w:fldChar w:fldCharType="begin"/>
      </w:r>
      <w:r w:rsidR="002613E2">
        <w:instrText xml:space="preserve"> ADDIN EN.CITE &lt;EndNote&gt;&lt;Cite&gt;&lt;Author&gt;Valencia Lopez&lt;/Author&gt;&lt;Year&gt;2020&lt;/Year&gt;&lt;RecNum&gt;432&lt;/RecNum&gt;&lt;DisplayText&gt;(Valencia Lopez, 2020)&lt;/DisplayText&gt;&lt;record&gt;&lt;rec-number&gt;432&lt;/rec-number&gt;&lt;foreign-keys&gt;&lt;key app="EN" db-id="t9xz2ef0m2svwoes9wd5zxroef9es2xa5p0z" timestamp="1582235980"&gt;432&lt;/key&gt;&lt;/foreign-keys&gt;&lt;ref-type name="Report"&gt;27&lt;/ref-type&gt;&lt;contributors&gt;&lt;authors&gt;&lt;author&gt;Valencia Lopez, E.&lt;/author&gt;&lt;/authors&gt;&lt;/contributors&gt;&lt;titles&gt;&lt;title&gt;Improving and Aligning Measurement of Ethnicity in Latin America&lt;/title&gt;&lt;secondary-title&gt;Background paper for Global Education Monitoring Report 2020&lt;/secondary-title&gt;&lt;/titles&gt;&lt;dates&gt;&lt;year&gt;2020&lt;/year&gt;&lt;/dates&gt;&lt;pub-location&gt;Paris&lt;/pub-location&gt;&lt;publisher&gt;UNESCO&lt;/publisher&gt;&lt;urls&gt;&lt;/urls&gt;&lt;/record&gt;&lt;/Cite&gt;&lt;/EndNote&gt;</w:instrText>
      </w:r>
      <w:r w:rsidR="002613E2">
        <w:fldChar w:fldCharType="separate"/>
      </w:r>
      <w:r w:rsidR="002613E2">
        <w:rPr>
          <w:noProof/>
        </w:rPr>
        <w:t>(</w:t>
      </w:r>
      <w:r w:rsidR="002613E2" w:rsidRPr="002613E2">
        <w:rPr>
          <w:noProof/>
          <w:highlight w:val="yellow"/>
        </w:rPr>
        <w:t>Valencia Lopez, 2020</w:t>
      </w:r>
      <w:r w:rsidR="002613E2">
        <w:rPr>
          <w:noProof/>
        </w:rPr>
        <w:t>)</w:t>
      </w:r>
      <w:r w:rsidR="002613E2">
        <w:fldChar w:fldCharType="end"/>
      </w:r>
      <w:r>
        <w:t>.</w:t>
      </w:r>
    </w:p>
    <w:p w14:paraId="6032B7BA" w14:textId="77777777" w:rsidR="00AB2033" w:rsidRDefault="00AB2033" w:rsidP="00AB2033"/>
    <w:p w14:paraId="14BF46D8" w14:textId="2FC4C353" w:rsidR="00AB2033" w:rsidRDefault="003F4D5B" w:rsidP="00AB2033">
      <w:commentRangeStart w:id="94"/>
      <w:r>
        <w:t>E</w:t>
      </w:r>
      <w:r w:rsidR="00AB2033">
        <w:t xml:space="preserve">xclusive focus on self-identification may reinforce the narrative </w:t>
      </w:r>
      <w:ins w:id="95" w:author="Vidarte Chicchon, Rosa" w:date="2020-03-04T17:50:00Z">
        <w:r w:rsidR="00E41ADD">
          <w:t xml:space="preserve">that </w:t>
        </w:r>
      </w:ins>
      <w:r w:rsidR="00AB2033">
        <w:t>ethnic differences result f</w:t>
      </w:r>
      <w:r w:rsidR="00964972">
        <w:t>rom</w:t>
      </w:r>
      <w:r w:rsidR="00AB2033">
        <w:t xml:space="preserve"> class disparities</w:t>
      </w:r>
      <w:commentRangeEnd w:id="94"/>
      <w:r w:rsidR="00E41ADD">
        <w:rPr>
          <w:rStyle w:val="CommentReference"/>
        </w:rPr>
        <w:commentReference w:id="94"/>
      </w:r>
      <w:r w:rsidR="00AB2033">
        <w:t xml:space="preserve">. </w:t>
      </w:r>
      <w:commentRangeStart w:id="96"/>
      <w:r w:rsidR="00AB2033">
        <w:t>Skin colour tends to be a better predictor of years of schooling than the census criterion</w:t>
      </w:r>
      <w:commentRangeEnd w:id="96"/>
      <w:r w:rsidR="008B3971">
        <w:rPr>
          <w:rStyle w:val="CommentReference"/>
        </w:rPr>
        <w:commentReference w:id="96"/>
      </w:r>
      <w:r w:rsidR="00BC61D2">
        <w:t>,</w:t>
      </w:r>
      <w:r w:rsidR="00AB2033">
        <w:t xml:space="preserve"> especially after controlling for social class </w:t>
      </w:r>
      <w:r w:rsidR="00AB2033">
        <w:fldChar w:fldCharType="begin"/>
      </w:r>
      <w:r w:rsidR="0023431C">
        <w:instrText xml:space="preserve"> ADDIN EN.CITE &lt;EndNote&gt;&lt;Cite&gt;&lt;Author&gt;Flores&lt;/Author&gt;&lt;Year&gt;2012&lt;/Year&gt;&lt;RecNum&gt;119&lt;/RecNum&gt;&lt;DisplayText&gt;(Flores and Telles, 2012)&lt;/DisplayText&gt;&lt;record&gt;&lt;rec-number&gt;37&lt;/rec-number&gt;&lt;foreign-keys&gt;&lt;key app="EN" db-id="dx5wvdwe6s0avqewr5x525al905vpra5ssf0" timestamp="1582576335"&gt;37&lt;/key&gt;&lt;/foreign-keys&gt;&lt;ref-type name="Journal Article"&gt;17&lt;/ref-type&gt;&lt;contributors&gt;&lt;authors&gt;&lt;author&gt;Flores, René&lt;/author&gt;&lt;author&gt;Telles, Edward&lt;/author&gt;&lt;/authors&gt;&lt;/contributors&gt;&lt;titles&gt;&lt;title&gt;Social stratification in Mexico: disentangling color, ethnicity, and class&lt;/title&gt;&lt;secondary-title&gt;American Sociological Review&lt;/secondary-title&gt;&lt;short-title&gt;Disentangling Color, Ethnicity, and Class&lt;/short-title&gt;&lt;/titles&gt;&lt;periodical&gt;&lt;full-title&gt;American Sociological Review&lt;/full-title&gt;&lt;/periodical&gt;&lt;pages&gt;486-494&lt;/pages&gt;&lt;volume&gt;77&lt;/volume&gt;&lt;number&gt;3&lt;/number&gt;&lt;dates&gt;&lt;year&gt;2012&lt;/year&gt;&lt;pub-dates&gt;&lt;date&gt;May 30&lt;/date&gt;&lt;/pub-dates&gt;&lt;/dates&gt;&lt;publisher&gt;SAGE PublicationsSage CA: Los Angeles, CA&lt;/publisher&gt;&lt;accession-num&gt;F10B801B-3FB0-46D4-A465-23C5C985DC6D&lt;/accession-num&gt;&lt;label&gt;r08618&lt;/label&gt;&lt;urls&gt;&lt;related-urls&gt;&lt;url&gt;http://journals.sagepub.com/doi/10.1177/0003122412444720&lt;/url&gt;&lt;/related-urls&gt;&lt;/urls&gt;&lt;custom3&gt;papers3://publication/uuid/3701DF8B-BE61-4120-8FC2-30E0CDAD2DA9&lt;/custom3&gt;&lt;electronic-resource-num&gt;10.1177/0003122412444720&lt;/electronic-resource-num&gt;&lt;/record&gt;&lt;/Cite&gt;&lt;/EndNote&gt;</w:instrText>
      </w:r>
      <w:r w:rsidR="00AB2033">
        <w:fldChar w:fldCharType="separate"/>
      </w:r>
      <w:r w:rsidR="00AB2033">
        <w:rPr>
          <w:noProof/>
        </w:rPr>
        <w:t>(Flores and Telles, 2012)</w:t>
      </w:r>
      <w:r w:rsidR="00AB2033">
        <w:fldChar w:fldCharType="end"/>
      </w:r>
      <w:r w:rsidR="00AB2033">
        <w:t>. Recent research in Brazil, Mexico and Peru show</w:t>
      </w:r>
      <w:r w:rsidR="00BC61D2">
        <w:t>ed</w:t>
      </w:r>
      <w:r w:rsidR="00AB2033">
        <w:t xml:space="preserve"> persistent inequalit</w:t>
      </w:r>
      <w:r>
        <w:t>y</w:t>
      </w:r>
      <w:r w:rsidR="00AB2033">
        <w:t xml:space="preserve"> by skin colour, language and</w:t>
      </w:r>
      <w:r w:rsidR="00BC61D2">
        <w:t>,</w:t>
      </w:r>
      <w:r w:rsidR="00AB2033">
        <w:t xml:space="preserve"> in some countries</w:t>
      </w:r>
      <w:r w:rsidR="00BC61D2">
        <w:t>,</w:t>
      </w:r>
      <w:r w:rsidR="00AB2033">
        <w:t xml:space="preserve"> self-identification, after controlling for social class </w:t>
      </w:r>
      <w:r w:rsidR="00AB2033">
        <w:fldChar w:fldCharType="begin">
          <w:fldData xml:space="preserve">PEVuZE5vdGU+PENpdGU+PEF1dGhvcj5WaWxsYXJyZWFsPC9BdXRob3I+PFllYXI+MjAxNDwvWWVh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</w:fldData>
        </w:fldChar>
      </w:r>
      <w:r w:rsidR="0023431C">
        <w:instrText xml:space="preserve"> ADDIN EN.CITE </w:instrText>
      </w:r>
      <w:r w:rsidR="0023431C">
        <w:fldChar w:fldCharType="begin">
          <w:fldData xml:space="preserve">PEVuZE5vdGU+PENpdGU+PEF1dGhvcj5WaWxsYXJyZWFsPC9BdXRob3I+PFllYXI+MjAxNDwvWWVh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</w:fldData>
        </w:fldChar>
      </w:r>
      <w:r w:rsidR="0023431C">
        <w:instrText xml:space="preserve"> ADDIN EN.CITE.DATA </w:instrText>
      </w:r>
      <w:r w:rsidR="0023431C">
        <w:fldChar w:fldCharType="end"/>
      </w:r>
      <w:r w:rsidR="00AB2033">
        <w:fldChar w:fldCharType="separate"/>
      </w:r>
      <w:r w:rsidR="00AB2033">
        <w:rPr>
          <w:noProof/>
        </w:rPr>
        <w:t>(Pérez Cárdenas, 2018; Telles et al., 2015; Villarreal, 2014)</w:t>
      </w:r>
      <w:r w:rsidR="00AB2033">
        <w:fldChar w:fldCharType="end"/>
      </w:r>
      <w:r w:rsidR="00AB2033">
        <w:t>.</w:t>
      </w:r>
    </w:p>
    <w:p w14:paraId="090D9202" w14:textId="77777777" w:rsidR="00AB2033" w:rsidRDefault="00AB2033" w:rsidP="00AB2033"/>
    <w:p w14:paraId="68A6F96B" w14:textId="54F60100" w:rsidR="00AB2033" w:rsidRDefault="00AB2033" w:rsidP="00AB2033">
      <w:r>
        <w:t xml:space="preserve">Indigenous groups defined </w:t>
      </w:r>
      <w:r w:rsidR="00BC61D2">
        <w:t>by</w:t>
      </w:r>
      <w:r>
        <w:t xml:space="preserve"> different criteria may have distinct education needs. </w:t>
      </w:r>
      <w:r w:rsidR="0040571B">
        <w:t>Education policy responses i</w:t>
      </w:r>
      <w:r>
        <w:t>n countries w</w:t>
      </w:r>
      <w:r w:rsidR="00BC61D2">
        <w:t xml:space="preserve">ith </w:t>
      </w:r>
      <w:r>
        <w:t>low concordance of self-identification and indigenous language vary. Mexico enforces intercultural indigenous curricul</w:t>
      </w:r>
      <w:r w:rsidR="00BC61D2">
        <w:t>a</w:t>
      </w:r>
      <w:r>
        <w:t xml:space="preserve"> in schools with high levels of self-identified indigenous groups</w:t>
      </w:r>
      <w:r w:rsidR="002613E2">
        <w:t xml:space="preserve"> but </w:t>
      </w:r>
      <w:r>
        <w:t xml:space="preserve">whether </w:t>
      </w:r>
      <w:r w:rsidR="002613E2">
        <w:t xml:space="preserve">these are administered in an indigenous language </w:t>
      </w:r>
      <w:r>
        <w:t xml:space="preserve">depends on how many </w:t>
      </w:r>
      <w:r w:rsidR="003F4D5B">
        <w:t xml:space="preserve">students </w:t>
      </w:r>
      <w:r>
        <w:t xml:space="preserve">speak </w:t>
      </w:r>
      <w:r w:rsidR="002613E2">
        <w:t>it (</w:t>
      </w:r>
      <w:commentRangeStart w:id="98"/>
      <w:r w:rsidR="002613E2" w:rsidRPr="002613E2">
        <w:rPr>
          <w:highlight w:val="yellow"/>
        </w:rPr>
        <w:t>reference</w:t>
      </w:r>
      <w:commentRangeEnd w:id="98"/>
      <w:r w:rsidR="003F2271">
        <w:rPr>
          <w:rStyle w:val="CommentReference"/>
        </w:rPr>
        <w:commentReference w:id="98"/>
      </w:r>
      <w:r w:rsidR="002613E2">
        <w:t>)</w:t>
      </w:r>
      <w:r>
        <w:t>.</w:t>
      </w:r>
    </w:p>
    <w:p w14:paraId="68BB5B88" w14:textId="77777777" w:rsidR="00AB2033" w:rsidRDefault="00AB2033" w:rsidP="00AB2033"/>
    <w:p w14:paraId="76B34C31" w14:textId="239BB053" w:rsidR="00AB2033" w:rsidRDefault="00AB2033" w:rsidP="00AB2033">
      <w:r>
        <w:t>One reason for the discrepancy in education outcomes between indigenous groups identified according to identity or language may be insufficient</w:t>
      </w:r>
      <w:r w:rsidR="006832C3">
        <w:t xml:space="preserve"> household- or school-level</w:t>
      </w:r>
      <w:r>
        <w:t xml:space="preserve"> language transmission and a resulting shift in identity. There is evidence indigenous individuals do not identify their children </w:t>
      </w:r>
      <w:r w:rsidR="000C1B42">
        <w:t xml:space="preserve">as having </w:t>
      </w:r>
      <w:r>
        <w:t>the</w:t>
      </w:r>
      <w:r w:rsidR="006832C3">
        <w:t>ir</w:t>
      </w:r>
      <w:r>
        <w:t xml:space="preserve"> ethnicity, reflecting </w:t>
      </w:r>
      <w:r w:rsidR="000C1B42">
        <w:t xml:space="preserve">a </w:t>
      </w:r>
      <w:r>
        <w:t xml:space="preserve">fluidity </w:t>
      </w:r>
      <w:r w:rsidR="000C1B42">
        <w:t xml:space="preserve">over </w:t>
      </w:r>
      <w:r>
        <w:t xml:space="preserve">generations </w:t>
      </w:r>
      <w:r>
        <w:fldChar w:fldCharType="begin"/>
      </w:r>
      <w:r>
        <w:instrText xml:space="preserve"> ADDIN EN.CITE &lt;EndNote&gt;&lt;Cite&gt;&lt;Author&gt;Villarreal&lt;/Author&gt;&lt;Year&gt;2014&lt;/Year&gt;&lt;RecNum&gt;120&lt;/RecNum&gt;&lt;DisplayText&gt;(Villarreal, 2014)&lt;/DisplayText&gt;&lt;record&gt;&lt;rec-number&gt;120&lt;/rec-number&gt;&lt;foreign-keys&gt;&lt;key app="EN" db-id="t9xz2ef0m2svwoes9wd5zxroef9es2xa5p0z" timestamp="1579855960"&gt;120&lt;/key&gt;&lt;/foreign-keys&gt;&lt;ref-type name="Journal Article"&gt;17&lt;/ref-type&gt;&lt;contributors&gt;&lt;authors&gt;&lt;author&gt;Villarreal, Andrés&lt;/author&gt;&lt;/authors&gt;&lt;/contributors&gt;&lt;titles&gt;&lt;title&gt;Ethnic identification and its consequences for measuring inequality in Mexico&lt;/title&gt;&lt;secondary-title&gt;American Sociological Review&lt;/secondary-title&gt;&lt;/titles&gt;&lt;periodical&gt;&lt;full-title&gt;American Sociological Review&lt;/full-title&gt;&lt;/periodical&gt;&lt;pages&gt;775-806&lt;/pages&gt;&lt;volume&gt;79&lt;/volume&gt;&lt;number&gt;4&lt;/number&gt;&lt;edition&gt;2&lt;/edition&gt;&lt;dates&gt;&lt;year&gt;2014&lt;/year&gt;&lt;pub-dates&gt;&lt;date&gt;Jul 23&lt;/date&gt;&lt;/pub-dates&gt;&lt;/dates&gt;&lt;publisher&gt;SAGE&lt;/publisher&gt;&lt;accession-num&gt;D5C7659E-E4A9-4049-9D99-814F36956CFE&lt;/accession-num&gt;&lt;label&gt;r08619&lt;/label&gt;&lt;urls&gt;&lt;related-urls&gt;&lt;url&gt;http://journals.sagepub.com/doi/10.1177/0003122414541960&lt;/url&gt;&lt;/related-urls&gt;&lt;/urls&gt;&lt;custom3&gt;papers3://publication/uuid/2DDD7239-34BA-4B10-B91D-5A5E517728DC&lt;/custom3&gt;&lt;electronic-resource-num&gt;10.1177/0003122414541960&lt;/electronic-resource-num&gt;&lt;/record&gt;&lt;/Cite&gt;&lt;/EndNote&gt;</w:instrText>
      </w:r>
      <w:r>
        <w:fldChar w:fldCharType="separate"/>
      </w:r>
      <w:r>
        <w:rPr>
          <w:noProof/>
        </w:rPr>
        <w:t>(Villarreal, 2014)</w:t>
      </w:r>
      <w:r>
        <w:fldChar w:fldCharType="end"/>
      </w:r>
      <w:r>
        <w:t xml:space="preserve">. </w:t>
      </w:r>
      <w:r w:rsidR="000C1B42">
        <w:t>I</w:t>
      </w:r>
      <w:r>
        <w:t xml:space="preserve">ndividuals may </w:t>
      </w:r>
      <w:r w:rsidR="000C1B42">
        <w:t xml:space="preserve">also </w:t>
      </w:r>
      <w:r>
        <w:t>change their self-perceived ethnic identity.</w:t>
      </w:r>
    </w:p>
    <w:p w14:paraId="577EE132" w14:textId="77777777" w:rsidR="00AB2033" w:rsidRDefault="00AB2033" w:rsidP="00AB2033"/>
    <w:p w14:paraId="39921C7F" w14:textId="786F3F0D" w:rsidR="00AB2033" w:rsidRDefault="00AB2033" w:rsidP="00AB2033">
      <w:r>
        <w:t xml:space="preserve">Mexican National Household Living Conditions Survey </w:t>
      </w:r>
      <w:r w:rsidR="00394D10">
        <w:t xml:space="preserve">longitudinal data </w:t>
      </w:r>
      <w:r>
        <w:t xml:space="preserve">offer insights into the fluidity of ethnic identity. The ethnicity </w:t>
      </w:r>
      <w:r w:rsidR="006D46C5">
        <w:t xml:space="preserve">question </w:t>
      </w:r>
      <w:r w:rsidR="004614D9">
        <w:t xml:space="preserve">is </w:t>
      </w:r>
      <w:r>
        <w:t>comparable over time</w:t>
      </w:r>
      <w:r w:rsidR="006D46C5">
        <w:t>,</w:t>
      </w:r>
      <w:r>
        <w:t xml:space="preserve"> and responses are individual rather than by household head as proxy. Individuals who identif</w:t>
      </w:r>
      <w:r w:rsidR="004614D9">
        <w:t>ied</w:t>
      </w:r>
      <w:r>
        <w:t xml:space="preserve"> as indigenous in the first wave </w:t>
      </w:r>
      <w:r w:rsidR="002613E2">
        <w:t xml:space="preserve">in </w:t>
      </w:r>
      <w:r>
        <w:t>2002 exhibit</w:t>
      </w:r>
      <w:r w:rsidR="004614D9">
        <w:t>ed</w:t>
      </w:r>
      <w:r>
        <w:t xml:space="preserve"> high levels of fluidity</w:t>
      </w:r>
      <w:r w:rsidR="00D0034F">
        <w:t>:</w:t>
      </w:r>
      <w:r>
        <w:t xml:space="preserve"> </w:t>
      </w:r>
      <w:r w:rsidR="00D0034F">
        <w:t>h</w:t>
      </w:r>
      <w:r>
        <w:t xml:space="preserve">alf had changed ethnic identity at least once by 2009. </w:t>
      </w:r>
      <w:r w:rsidR="00D0034F">
        <w:t>E</w:t>
      </w:r>
      <w:r>
        <w:t xml:space="preserve">ducation </w:t>
      </w:r>
      <w:r w:rsidR="00D0034F">
        <w:t xml:space="preserve">level </w:t>
      </w:r>
      <w:r>
        <w:t xml:space="preserve">is associated with more </w:t>
      </w:r>
      <w:r w:rsidR="00D0034F">
        <w:t xml:space="preserve">constant </w:t>
      </w:r>
      <w:r>
        <w:t>self-declaration of ethnicity, consistent with the ethnic pride hypothesis. Speaking an indigenous language is also associated with lower likelihood individual</w:t>
      </w:r>
      <w:r w:rsidR="00D0034F">
        <w:t>s</w:t>
      </w:r>
      <w:r>
        <w:t xml:space="preserve"> declar</w:t>
      </w:r>
      <w:r w:rsidR="00D0034F">
        <w:t>e</w:t>
      </w:r>
      <w:r>
        <w:t xml:space="preserve"> </w:t>
      </w:r>
      <w:r w:rsidR="00D0034F">
        <w:t>them</w:t>
      </w:r>
      <w:r>
        <w:t>sel</w:t>
      </w:r>
      <w:r w:rsidR="00D0034F">
        <w:t>ves</w:t>
      </w:r>
      <w:r>
        <w:t xml:space="preserve"> non-indigenous in a subsequent wave. </w:t>
      </w:r>
      <w:r w:rsidR="00DD13A6">
        <w:t>L</w:t>
      </w:r>
      <w:r>
        <w:t>iving in a city reduces the likelihood of consistent indigenous identity.</w:t>
      </w:r>
    </w:p>
    <w:p w14:paraId="355C0C1A" w14:textId="77777777" w:rsidR="00AB2033" w:rsidRDefault="00AB2033" w:rsidP="00AB2033"/>
    <w:p w14:paraId="274924BA" w14:textId="23941CB8" w:rsidR="00AB2033" w:rsidRDefault="00E7263D" w:rsidP="00AB2033">
      <w:r>
        <w:t>U</w:t>
      </w:r>
      <w:r w:rsidR="00AB2033">
        <w:t xml:space="preserve">rban </w:t>
      </w:r>
      <w:r>
        <w:t xml:space="preserve">migration </w:t>
      </w:r>
      <w:r w:rsidR="00AB2033">
        <w:t>and loss of indigenous language proficiency over generations triggered complex processes of negotiating identity. Anthropological research has documented how the presence of indigenous peoples in urban areas led to new forms of indigenous identity</w:t>
      </w:r>
      <w:r w:rsidR="00AB2033" w:rsidRPr="00101148">
        <w:t xml:space="preserve"> </w:t>
      </w:r>
      <w:r w:rsidR="00AB2033">
        <w:t xml:space="preserve">expression </w:t>
      </w:r>
      <w:r w:rsidR="00AB2033">
        <w:fldChar w:fldCharType="begin"/>
      </w:r>
      <w:r w:rsidR="0023431C">
        <w:instrText xml:space="preserve"> ADDIN EN.CITE &lt;EndNote&gt;&lt;Cite&gt;&lt;Author&gt;Gomez Murillo&lt;/Author&gt;&lt;Year&gt;2008&lt;/Year&gt;&lt;RecNum&gt;122&lt;/RecNum&gt;&lt;DisplayText&gt;(Gomez Murillo, 2008)&lt;/DisplayText&gt;&lt;record&gt;&lt;rec-number&gt;40&lt;/rec-number&gt;&lt;foreign-keys&gt;&lt;key app="EN" db-id="dx5wvdwe6s0avqewr5x525al905vpra5ssf0" timestamp="1582576335"&gt;40&lt;/key&gt;&lt;/foreign-keys&gt;&lt;ref-type name="Book"&gt;6&lt;/ref-type&gt;&lt;contributors&gt;&lt;authors&gt;&lt;author&gt;Gomez Murillo, Alvaro R.&lt;/author&gt;&lt;/authors&gt;&lt;/contributors&gt;&lt;titles&gt;&lt;title&gt;Indígena Urbano en América Latina: Etnogénesis en el Distrito Metropolitano de Quito [Urban Indigenous Populations in Latin America: Ethnogenesis in the Quito Metropolitan District]&lt;/title&gt;&lt;/titles&gt;&lt;dates&gt;&lt;year&gt;2008&lt;/year&gt;&lt;pub-dates&gt;&lt;date&gt;2008&lt;/date&gt;&lt;/pub-dates&gt;&lt;/dates&gt;&lt;publisher&gt;Editorial Académica Española&lt;/publisher&gt;&lt;urls&gt;&lt;/urls&gt;&lt;/record&gt;&lt;/Cite&gt;&lt;/EndNote&gt;</w:instrText>
      </w:r>
      <w:r w:rsidR="00AB2033">
        <w:fldChar w:fldCharType="separate"/>
      </w:r>
      <w:r w:rsidR="00AB2033">
        <w:rPr>
          <w:noProof/>
        </w:rPr>
        <w:t>(Gomez Murillo, 2008)</w:t>
      </w:r>
      <w:r w:rsidR="00AB2033">
        <w:fldChar w:fldCharType="end"/>
      </w:r>
      <w:r w:rsidR="00AB2033">
        <w:t xml:space="preserve">. In Guatemala and Mexico, </w:t>
      </w:r>
      <w:r w:rsidR="002613E2">
        <w:t xml:space="preserve">urban </w:t>
      </w:r>
      <w:r w:rsidR="00AB2033">
        <w:t xml:space="preserve">migration resulted in loss of indigenous languages, </w:t>
      </w:r>
      <w:r w:rsidR="00D30F8F">
        <w:t xml:space="preserve">once </w:t>
      </w:r>
      <w:r w:rsidR="00AB2033">
        <w:t>the main marker of indigenous identity, as indigenous peoples access local, predominantly Spanish</w:t>
      </w:r>
      <w:r w:rsidR="00CB02E7">
        <w:t>-</w:t>
      </w:r>
      <w:r w:rsidR="00AB2033">
        <w:t xml:space="preserve">speaking labour markets </w:t>
      </w:r>
      <w:r w:rsidR="00AB2033">
        <w:fldChar w:fldCharType="begin"/>
      </w:r>
      <w:r w:rsidR="0023431C">
        <w:instrText xml:space="preserve"> ADDIN EN.CITE &lt;EndNote&gt;&lt;Cite&gt;&lt;Author&gt;Telles&lt;/Author&gt;&lt;Year&gt;2019&lt;/Year&gt;&lt;RecNum&gt;116&lt;/RecNum&gt;&lt;DisplayText&gt;(Telles and Torche, 2019; Yoshioka, 2010)&lt;/DisplayText&gt;&lt;record&gt;&lt;rec-number&gt;116&lt;/rec-number&gt;&lt;foreign-keys&gt;&lt;key app="EN" db-id="t9xz2ef0m2svwoes9wd5zxroef9es2xa5p0z" timestamp="1579855960"&gt;116&lt;/key&gt;&lt;/foreign-keys&gt;&lt;ref-type name="Journal Article"&gt;17&lt;/ref-type&gt;&lt;contributors&gt;&lt;authors&gt;&lt;author&gt;Telles, E&lt;/author&gt;&lt;author&gt;Torche, Florencia&lt;/author&gt;&lt;/authors&gt;&lt;/contributors&gt;&lt;titles&gt;&lt;title&gt;Varieties of indigeneity in the Americas&lt;/title&gt;&lt;secondary-title&gt;Social Forces&lt;/secondary-title&gt;&lt;/titles&gt;&lt;periodical&gt;&lt;full-title&gt;Social Forces&lt;/full-title&gt;&lt;/periodical&gt;&lt;pages&gt;1543-1570&lt;/pages&gt;&lt;volume&gt;97&lt;/volume&gt;&lt;number&gt;4&lt;/number&gt;&lt;dates&gt;&lt;year&gt;2019&lt;/year&gt;&lt;/dates&gt;&lt;accession-num&gt;8DE2C4FA-E0F4-43AC-A642-50EB76149B87&lt;/accession-num&gt;&lt;label&gt;r08616&lt;/label&gt;&lt;urls&gt;&lt;related-urls&gt;&lt;url&gt;https://academic.oup.com/sf/article-abstract/97/4/1543/5113163&lt;/url&gt;&lt;/related-urls&gt;&lt;/urls&gt;&lt;custom3&gt;papers3://publication/uuid/C3282F13-4C8E-4847-8D66-112C4D32783A&lt;/custom3&gt;&lt;/record&gt;&lt;/Cite&gt;&lt;Cite&gt;&lt;Author&gt;Yoshioka&lt;/Author&gt;&lt;Year&gt;2010&lt;/Year&gt;&lt;RecNum&gt;123&lt;/RecNum&gt;&lt;record&gt;&lt;rec-number&gt;41&lt;/rec-number&gt;&lt;foreign-keys&gt;&lt;key app="EN" db-id="dx5wvdwe6s0avqewr5x525al905vpra5ssf0" timestamp="1582576335"&gt;41&lt;/key&gt;&lt;/foreign-keys&gt;&lt;ref-type name="Journal Article"&gt;17&lt;/ref-type&gt;&lt;contributors&gt;&lt;authors&gt;&lt;author&gt;Yoshioka, Hirotoshi&lt;/author&gt;&lt;/authors&gt;&lt;/contributors&gt;&lt;titles&gt;&lt;title&gt;Indigenous language use and maintenance patterns among indigenous people in the era of neoliberal multiculturalism in Mexico and Guatemala&lt;/title&gt;&lt;secondary-title&gt;Latin American Research Review&lt;/secondary-title&gt;&lt;/titles&gt;&lt;periodical&gt;&lt;full-title&gt;Latin American Research Review&lt;/full-title&gt;&lt;/periodical&gt;&lt;pages&gt;5–34&lt;/pages&gt;&lt;volume&gt;45&lt;/volume&gt;&lt;number&gt;3&lt;/number&gt;&lt;dates&gt;&lt;year&gt;2010&lt;/year&gt;&lt;pub-dates&gt;&lt;date&gt;2010&lt;/date&gt;&lt;/pub-dates&gt;&lt;/dates&gt;&lt;isbn&gt;00238791, 15424278&lt;/isbn&gt;&lt;urls&gt;&lt;/urls&gt;&lt;/record&gt;&lt;/Cite&gt;&lt;/EndNote&gt;</w:instrText>
      </w:r>
      <w:r w:rsidR="00AB2033">
        <w:fldChar w:fldCharType="separate"/>
      </w:r>
      <w:r w:rsidR="00AB2033">
        <w:rPr>
          <w:noProof/>
        </w:rPr>
        <w:t>(Telles and Torche, 2019; Yoshioka, 2010)</w:t>
      </w:r>
      <w:r w:rsidR="00AB2033">
        <w:fldChar w:fldCharType="end"/>
      </w:r>
      <w:r w:rsidR="00AB2033">
        <w:t>.</w:t>
      </w:r>
    </w:p>
    <w:bookmarkEnd w:id="65"/>
    <w:p w14:paraId="2306C1CD" w14:textId="77777777" w:rsidR="00AB2033" w:rsidRDefault="00AB2033"/>
    <w:p w14:paraId="009AAE47" w14:textId="77777777" w:rsidR="002613E2" w:rsidRDefault="002613E2"/>
    <w:p w14:paraId="5E8E0341" w14:textId="7BBA2B83" w:rsidR="00092B28" w:rsidRDefault="00092B28"/>
    <w:sectPr w:rsidR="00092B28" w:rsidSect="00774052">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osa Vidarte" w:date="2020-03-02T18:22:00Z" w:initials="RV">
    <w:p w14:paraId="00AF6E22" w14:textId="4BBC9730" w:rsidR="00167F51" w:rsidRDefault="00167F51">
      <w:pPr>
        <w:pStyle w:val="CommentText"/>
      </w:pPr>
      <w:r>
        <w:rPr>
          <w:rStyle w:val="CommentReference"/>
        </w:rPr>
        <w:annotationRef/>
      </w:r>
      <w:r>
        <w:t xml:space="preserve">Put it in another sentence, otherwise difficult to understand. </w:t>
      </w:r>
    </w:p>
  </w:comment>
  <w:comment w:id="2" w:author="Rosa Vidarte" w:date="2020-03-02T18:22:00Z" w:initials="RV">
    <w:p w14:paraId="1D00F590" w14:textId="02AC550D" w:rsidR="00167F51" w:rsidRDefault="00167F51">
      <w:pPr>
        <w:pStyle w:val="CommentText"/>
      </w:pPr>
      <w:r>
        <w:rPr>
          <w:rStyle w:val="CommentReference"/>
        </w:rPr>
        <w:annotationRef/>
      </w:r>
      <w:r>
        <w:t>Even in countries where…</w:t>
      </w:r>
    </w:p>
  </w:comment>
  <w:comment w:id="3" w:author="Rosa Vidarte" w:date="2020-03-02T18:16:00Z" w:initials="RV">
    <w:p w14:paraId="41743AC3" w14:textId="075B8F4C" w:rsidR="00167F51" w:rsidRDefault="00167F51">
      <w:pPr>
        <w:pStyle w:val="CommentText"/>
      </w:pPr>
      <w:r>
        <w:rPr>
          <w:rStyle w:val="CommentReference"/>
        </w:rPr>
        <w:annotationRef/>
      </w:r>
      <w:r>
        <w:t>What is “segregated enrolment”?</w:t>
      </w:r>
    </w:p>
  </w:comment>
  <w:comment w:id="4" w:author="Barakat, Bilal Fouad" w:date="2020-02-24T22:06:00Z" w:initials="BBF">
    <w:p w14:paraId="0BB70388" w14:textId="396DF440" w:rsidR="00167F51" w:rsidRDefault="00167F51">
      <w:pPr>
        <w:pStyle w:val="CommentText"/>
      </w:pPr>
      <w:r>
        <w:rPr>
          <w:rStyle w:val="CommentReference"/>
        </w:rPr>
        <w:annotationRef/>
      </w:r>
      <w:r>
        <w:t>For some reason, UIS publishes regular (i.e. not adjusted) GPIs for gross enrolment ratios, and only those have complete coverage across all levels.</w:t>
      </w:r>
    </w:p>
  </w:comment>
  <w:comment w:id="8" w:author="Rosa Vidarte" w:date="2020-03-02T18:21:00Z" w:initials="RV">
    <w:p w14:paraId="5B81FC8B" w14:textId="4C882E24" w:rsidR="00167F51" w:rsidRDefault="00167F51">
      <w:pPr>
        <w:pStyle w:val="CommentText"/>
      </w:pPr>
      <w:r>
        <w:rPr>
          <w:rStyle w:val="CommentReference"/>
        </w:rPr>
        <w:annotationRef/>
      </w:r>
      <w:r>
        <w:t>Is there an Excel file with tables?</w:t>
      </w:r>
    </w:p>
    <w:p w14:paraId="5E9505E3" w14:textId="284789E6" w:rsidR="00167F51" w:rsidRDefault="00167F51">
      <w:pPr>
        <w:pStyle w:val="CommentText"/>
      </w:pPr>
      <w:r>
        <w:t>Can put in the notes that parity refers to female/male, for those not familiar with this statistic.</w:t>
      </w:r>
    </w:p>
  </w:comment>
  <w:comment w:id="10" w:author="Rosa Vidarte" w:date="2020-03-02T18:24:00Z" w:initials="RV">
    <w:p w14:paraId="1F5EF704" w14:textId="5C3998CB" w:rsidR="00167F51" w:rsidRDefault="00167F51">
      <w:pPr>
        <w:pStyle w:val="CommentText"/>
      </w:pPr>
      <w:r>
        <w:rPr>
          <w:rStyle w:val="CommentReference"/>
        </w:rPr>
        <w:annotationRef/>
      </w:r>
      <w:r>
        <w:t xml:space="preserve"> What do you mean by cycles? Cycles or levels?</w:t>
      </w:r>
    </w:p>
  </w:comment>
  <w:comment w:id="11" w:author="Rosa Vidarte" w:date="2020-03-04T12:00:00Z" w:initials="RV">
    <w:p w14:paraId="0CAABBB2" w14:textId="2558F4A6" w:rsidR="00167F51" w:rsidRDefault="00167F51">
      <w:pPr>
        <w:pStyle w:val="CommentText"/>
      </w:pPr>
      <w:r>
        <w:rPr>
          <w:rStyle w:val="CommentReference"/>
        </w:rPr>
        <w:annotationRef/>
      </w:r>
      <w:r>
        <w:t>This paragraph is really convoluted. Consider writing shorter sentences.</w:t>
      </w:r>
    </w:p>
  </w:comment>
  <w:comment w:id="12" w:author="Rosa Vidarte" w:date="2020-03-04T12:01:00Z" w:initials="RV">
    <w:p w14:paraId="5DE7F392" w14:textId="089BC2C7" w:rsidR="00167F51" w:rsidRDefault="00167F51">
      <w:pPr>
        <w:pStyle w:val="CommentText"/>
      </w:pPr>
      <w:r>
        <w:rPr>
          <w:rStyle w:val="CommentReference"/>
        </w:rPr>
        <w:annotationRef/>
      </w:r>
      <w:r>
        <w:t>Parity in what? Better to put completion in the title instead of each one of the labels of the graph. Or why are we mixing completion and attendance?</w:t>
      </w:r>
    </w:p>
  </w:comment>
  <w:comment w:id="13" w:author="Vidarte Chicchon, Rosa" w:date="2020-03-04T12:13:00Z" w:initials="VCR">
    <w:p w14:paraId="6BD10335" w14:textId="79766B0F" w:rsidR="00167F51" w:rsidRDefault="00167F51">
      <w:pPr>
        <w:pStyle w:val="CommentText"/>
      </w:pPr>
      <w:r>
        <w:rPr>
          <w:rStyle w:val="CommentReference"/>
        </w:rPr>
        <w:annotationRef/>
      </w:r>
      <w:r>
        <w:t>What level?</w:t>
      </w:r>
    </w:p>
  </w:comment>
  <w:comment w:id="14" w:author="Vidarte Chicchon, Rosa" w:date="2020-03-04T12:12:00Z" w:initials="VCR">
    <w:p w14:paraId="30244A62" w14:textId="4D08F5F8" w:rsidR="00167F51" w:rsidRDefault="00167F51">
      <w:pPr>
        <w:pStyle w:val="CommentText"/>
      </w:pPr>
      <w:r>
        <w:rPr>
          <w:rStyle w:val="CommentReference"/>
        </w:rPr>
        <w:annotationRef/>
      </w:r>
      <w:r>
        <w:t>Who are the most disadvantaged?</w:t>
      </w:r>
    </w:p>
  </w:comment>
  <w:comment w:id="15" w:author="Vidarte Chicchon, Rosa" w:date="2020-03-04T12:14:00Z" w:initials="VCR">
    <w:p w14:paraId="4EF61F8D" w14:textId="2CDDE6AA" w:rsidR="00167F51" w:rsidRDefault="00167F51">
      <w:pPr>
        <w:pStyle w:val="CommentText"/>
      </w:pPr>
      <w:r>
        <w:rPr>
          <w:rStyle w:val="CommentReference"/>
        </w:rPr>
        <w:annotationRef/>
      </w:r>
      <w:r>
        <w:t>What level?</w:t>
      </w:r>
    </w:p>
  </w:comment>
  <w:comment w:id="16" w:author="Vidarte Chicchon, Rosa" w:date="2020-03-04T12:14:00Z" w:initials="VCR">
    <w:p w14:paraId="57E6CB7E" w14:textId="22C9BCE5" w:rsidR="00167F51" w:rsidRDefault="00167F51">
      <w:pPr>
        <w:pStyle w:val="CommentText"/>
      </w:pPr>
      <w:r>
        <w:rPr>
          <w:rStyle w:val="CommentReference"/>
        </w:rPr>
        <w:annotationRef/>
      </w:r>
      <w:r>
        <w:t>In the Excel says 41</w:t>
      </w:r>
    </w:p>
    <w:p w14:paraId="2E49A9F3" w14:textId="77777777" w:rsidR="00167F51" w:rsidRDefault="00167F51">
      <w:pPr>
        <w:pStyle w:val="CommentText"/>
      </w:pPr>
    </w:p>
  </w:comment>
  <w:comment w:id="17" w:author="Vidarte Chicchon, Rosa" w:date="2020-03-04T12:17:00Z" w:initials="VCR">
    <w:p w14:paraId="30606772" w14:textId="7CF41AED" w:rsidR="00167F51" w:rsidRDefault="00167F51">
      <w:pPr>
        <w:pStyle w:val="CommentText"/>
      </w:pPr>
      <w:r>
        <w:rPr>
          <w:rStyle w:val="CommentReference"/>
        </w:rPr>
        <w:annotationRef/>
      </w:r>
      <w:r>
        <w:t>It would be 25.7 drop, so closer to 26p.p.</w:t>
      </w:r>
    </w:p>
  </w:comment>
  <w:comment w:id="18" w:author="Vidarte Chicchon, Rosa" w:date="2020-03-04T12:26:00Z" w:initials="VCR">
    <w:p w14:paraId="36B4EB9C" w14:textId="34A344AE" w:rsidR="00167F51" w:rsidRDefault="00167F51">
      <w:pPr>
        <w:pStyle w:val="CommentText"/>
      </w:pPr>
      <w:r>
        <w:rPr>
          <w:rStyle w:val="CommentReference"/>
        </w:rPr>
        <w:annotationRef/>
      </w:r>
      <w:r>
        <w:t>Not sure if “similarly” since the levels for these two are higher (around 70) and the differences are 24pp and 47pp.</w:t>
      </w:r>
    </w:p>
  </w:comment>
  <w:comment w:id="19" w:author="Vidarte Chicchon, Rosa" w:date="2020-03-04T12:31:00Z" w:initials="VCR">
    <w:p w14:paraId="3CB77D8F" w14:textId="704E0EE8" w:rsidR="00167F51" w:rsidRDefault="00167F51">
      <w:pPr>
        <w:pStyle w:val="CommentText"/>
      </w:pPr>
      <w:r>
        <w:rPr>
          <w:rStyle w:val="CommentReference"/>
        </w:rPr>
        <w:annotationRef/>
      </w:r>
      <w:proofErr w:type="gramStart"/>
      <w:r>
        <w:t>define</w:t>
      </w:r>
      <w:proofErr w:type="gramEnd"/>
    </w:p>
  </w:comment>
  <w:comment w:id="20" w:author="Vidarte Chicchon, Rosa" w:date="2020-03-04T12:32:00Z" w:initials="VCR">
    <w:p w14:paraId="7D9EC919" w14:textId="19A91A91" w:rsidR="00167F51" w:rsidRDefault="00167F51">
      <w:pPr>
        <w:pStyle w:val="CommentText"/>
      </w:pPr>
      <w:r>
        <w:rPr>
          <w:rStyle w:val="CommentReference"/>
        </w:rPr>
        <w:annotationRef/>
      </w:r>
      <w:proofErr w:type="spellStart"/>
      <w:r>
        <w:t>Explictly</w:t>
      </w:r>
      <w:proofErr w:type="spellEnd"/>
      <w:r>
        <w:t xml:space="preserve"> mention: poorest rural female, or whichever group you refer to</w:t>
      </w:r>
    </w:p>
  </w:comment>
  <w:comment w:id="21" w:author="Vidarte Chicchon, Rosa" w:date="2020-03-04T12:36:00Z" w:initials="VCR">
    <w:p w14:paraId="619A768A" w14:textId="1BD229D8" w:rsidR="00167F51" w:rsidRDefault="00167F51">
      <w:pPr>
        <w:pStyle w:val="CommentText"/>
      </w:pPr>
      <w:r>
        <w:rPr>
          <w:rStyle w:val="CommentReference"/>
        </w:rPr>
        <w:annotationRef/>
      </w:r>
      <w:r>
        <w:t>Are we using this term? Can be confused with what the World Bank now defines as education poverty, which relates to not being able to read by age 10.</w:t>
      </w:r>
    </w:p>
  </w:comment>
  <w:comment w:id="24" w:author="Vidarte Chicchon, Rosa" w:date="2020-03-04T12:46:00Z" w:initials="VCR">
    <w:p w14:paraId="10415BDF" w14:textId="2789BA92" w:rsidR="00167F51" w:rsidRDefault="00167F51">
      <w:pPr>
        <w:pStyle w:val="CommentText"/>
      </w:pPr>
      <w:r>
        <w:rPr>
          <w:rStyle w:val="CommentReference"/>
        </w:rPr>
        <w:annotationRef/>
      </w:r>
      <w:r>
        <w:t>Regarding “Youth out-of-school rate”, Iraq has a different one because Iraq defines youth differently? Or who is defining those ranges?</w:t>
      </w:r>
    </w:p>
    <w:p w14:paraId="69C739C5" w14:textId="246C754D" w:rsidR="00167F51" w:rsidRDefault="00167F51">
      <w:pPr>
        <w:pStyle w:val="CommentText"/>
      </w:pPr>
      <w:r>
        <w:t xml:space="preserve">Isn’t the practice of UIS define out of school by level (primary, </w:t>
      </w:r>
      <w:proofErr w:type="spellStart"/>
      <w:r>
        <w:t>lowsec</w:t>
      </w:r>
      <w:proofErr w:type="spellEnd"/>
      <w:r>
        <w:t xml:space="preserve">, </w:t>
      </w:r>
      <w:proofErr w:type="spellStart"/>
      <w:r>
        <w:t>upsec</w:t>
      </w:r>
      <w:proofErr w:type="spellEnd"/>
      <w:r>
        <w:t>) and the range is country-dependent?</w:t>
      </w:r>
    </w:p>
  </w:comment>
  <w:comment w:id="25" w:author="Vidarte Chicchon, Rosa" w:date="2020-03-04T12:54:00Z" w:initials="VCR">
    <w:p w14:paraId="15AD4FDF" w14:textId="0266CFB8" w:rsidR="00167F51" w:rsidRDefault="00167F51">
      <w:pPr>
        <w:pStyle w:val="CommentText"/>
      </w:pPr>
      <w:r>
        <w:rPr>
          <w:rStyle w:val="CommentReference"/>
        </w:rPr>
        <w:annotationRef/>
      </w:r>
      <w:r>
        <w:t>Doesn’t the CFM use the Washington Group Short Set as stated 4 paragraphs above?</w:t>
      </w:r>
    </w:p>
  </w:comment>
  <w:comment w:id="26" w:author="Vidarte Chicchon, Rosa" w:date="2020-03-04T13:00:00Z" w:initials="VCR">
    <w:p w14:paraId="6042DCC2" w14:textId="2ED2C3B5" w:rsidR="00167F51" w:rsidRDefault="00167F51">
      <w:pPr>
        <w:pStyle w:val="CommentText"/>
      </w:pPr>
      <w:r>
        <w:rPr>
          <w:rStyle w:val="CommentReference"/>
        </w:rPr>
        <w:annotationRef/>
      </w:r>
      <w:r>
        <w:t>What domain?</w:t>
      </w:r>
    </w:p>
  </w:comment>
  <w:comment w:id="29" w:author="Vidarte Chicchon, Rosa" w:date="2020-03-04T13:04:00Z" w:initials="VCR">
    <w:p w14:paraId="3419324C" w14:textId="018041DF" w:rsidR="00167F51" w:rsidRDefault="00167F51">
      <w:pPr>
        <w:pStyle w:val="CommentText"/>
      </w:pPr>
      <w:r>
        <w:rPr>
          <w:rStyle w:val="CommentReference"/>
        </w:rPr>
        <w:annotationRef/>
      </w:r>
      <w:r>
        <w:t>This is also in TWB, 2019 so should be cited</w:t>
      </w:r>
    </w:p>
  </w:comment>
  <w:comment w:id="30" w:author="Vidarte Chicchon, Rosa" w:date="2020-03-04T13:05:00Z" w:initials="VCR">
    <w:p w14:paraId="3F27CC4F" w14:textId="48820266" w:rsidR="00167F51" w:rsidRDefault="00167F51">
      <w:pPr>
        <w:pStyle w:val="CommentText"/>
      </w:pPr>
      <w:r>
        <w:rPr>
          <w:rStyle w:val="CommentReference"/>
        </w:rPr>
        <w:annotationRef/>
      </w:r>
      <w:r>
        <w:t>This reference was not in the list of PDFs</w:t>
      </w:r>
    </w:p>
  </w:comment>
  <w:comment w:id="31" w:author="Vidarte Chicchon, Rosa" w:date="2020-03-04T13:07:00Z" w:initials="VCR">
    <w:p w14:paraId="3EA2EEE0" w14:textId="43AB1655" w:rsidR="00167F51" w:rsidRDefault="00167F51">
      <w:pPr>
        <w:pStyle w:val="CommentText"/>
      </w:pPr>
      <w:r>
        <w:rPr>
          <w:rStyle w:val="CommentReference"/>
        </w:rPr>
        <w:annotationRef/>
      </w:r>
      <w:r>
        <w:t>I don’t understand this point</w:t>
      </w:r>
    </w:p>
  </w:comment>
  <w:comment w:id="32" w:author="Vidarte Chicchon, Rosa" w:date="2020-03-04T13:07:00Z" w:initials="VCR">
    <w:p w14:paraId="15848C54" w14:textId="5D93F868" w:rsidR="00167F51" w:rsidRDefault="00167F51">
      <w:pPr>
        <w:pStyle w:val="CommentText"/>
      </w:pPr>
      <w:r>
        <w:rPr>
          <w:rStyle w:val="CommentReference"/>
        </w:rPr>
        <w:annotationRef/>
      </w:r>
      <w:r>
        <w:t>Or record all of them and then grab a random sample to translate. That can act as an incentive to enumerators to make an effort</w:t>
      </w:r>
    </w:p>
  </w:comment>
  <w:comment w:id="36" w:author="Vidarte Chicchon, Rosa" w:date="2020-03-04T13:10:00Z" w:initials="VCR">
    <w:p w14:paraId="10AD8454" w14:textId="5A5F3EC7" w:rsidR="00167F51" w:rsidRDefault="00167F51">
      <w:pPr>
        <w:pStyle w:val="CommentText"/>
      </w:pPr>
      <w:r>
        <w:rPr>
          <w:rStyle w:val="CommentReference"/>
        </w:rPr>
        <w:annotationRef/>
      </w:r>
      <w:r>
        <w:t>Maybe better to say “classroom”?</w:t>
      </w:r>
    </w:p>
  </w:comment>
  <w:comment w:id="38" w:author="Vidarte Chicchon, Rosa" w:date="2020-03-04T13:15:00Z" w:initials="VCR">
    <w:p w14:paraId="7F716C4D" w14:textId="2282E177" w:rsidR="00167F51" w:rsidRDefault="00167F51">
      <w:pPr>
        <w:pStyle w:val="CommentText"/>
      </w:pPr>
      <w:r>
        <w:rPr>
          <w:rStyle w:val="CommentReference"/>
        </w:rPr>
        <w:annotationRef/>
      </w:r>
      <w:r>
        <w:t>Reference? Or is it a possible/plausible explanation?</w:t>
      </w:r>
    </w:p>
  </w:comment>
  <w:comment w:id="37" w:author="Vidarte Chicchon, Rosa" w:date="2020-03-04T13:17:00Z" w:initials="VCR">
    <w:p w14:paraId="121061BC" w14:textId="00E6B7B5" w:rsidR="00167F51" w:rsidRDefault="00167F51">
      <w:pPr>
        <w:pStyle w:val="CommentText"/>
      </w:pPr>
      <w:r>
        <w:rPr>
          <w:rStyle w:val="CommentReference"/>
        </w:rPr>
        <w:annotationRef/>
      </w:r>
      <w:r>
        <w:t>I can’t check the numbers regarding enrolment because they are not in the Excel file.</w:t>
      </w:r>
    </w:p>
  </w:comment>
  <w:comment w:id="39" w:author="Vidarte Chicchon, Rosa" w:date="2020-03-04T13:35:00Z" w:initials="VCR">
    <w:p w14:paraId="7B1E1E15" w14:textId="4F4231B9" w:rsidR="00167F51" w:rsidRDefault="00167F51">
      <w:pPr>
        <w:pStyle w:val="CommentText"/>
      </w:pPr>
      <w:r>
        <w:rPr>
          <w:rStyle w:val="CommentReference"/>
        </w:rPr>
        <w:annotationRef/>
      </w:r>
      <w:r>
        <w:t>I didn’t find a mention of the 1980’s in the paper, but it does say “</w:t>
      </w:r>
      <w:r>
        <w:rPr>
          <w:sz w:val="16"/>
          <w:szCs w:val="16"/>
        </w:rPr>
        <w:t xml:space="preserve">government pol- icy that </w:t>
      </w:r>
      <w:proofErr w:type="spellStart"/>
      <w:r>
        <w:rPr>
          <w:sz w:val="16"/>
          <w:szCs w:val="16"/>
        </w:rPr>
        <w:t>favored</w:t>
      </w:r>
      <w:proofErr w:type="spellEnd"/>
      <w:r>
        <w:rPr>
          <w:sz w:val="16"/>
          <w:szCs w:val="16"/>
        </w:rPr>
        <w:t xml:space="preserve"> coeducation, some of the existing single-sex schools in Seoul converted to the </w:t>
      </w:r>
      <w:proofErr w:type="spellStart"/>
      <w:r>
        <w:rPr>
          <w:sz w:val="16"/>
          <w:szCs w:val="16"/>
        </w:rPr>
        <w:t>coed</w:t>
      </w:r>
      <w:proofErr w:type="spellEnd"/>
      <w:r>
        <w:rPr>
          <w:sz w:val="16"/>
          <w:szCs w:val="16"/>
        </w:rPr>
        <w:t xml:space="preserve"> type over the period, 1996-2009</w:t>
      </w:r>
    </w:p>
  </w:comment>
  <w:comment w:id="40" w:author="Vidarte Chicchon, Rosa" w:date="2020-03-04T13:40:00Z" w:initials="VCR">
    <w:p w14:paraId="08C99508" w14:textId="24E51D83" w:rsidR="00167F51" w:rsidRDefault="00167F51">
      <w:pPr>
        <w:pStyle w:val="CommentText"/>
      </w:pPr>
      <w:r>
        <w:rPr>
          <w:rStyle w:val="CommentReference"/>
        </w:rPr>
        <w:annotationRef/>
      </w:r>
      <w:r>
        <w:t>Over what period of time?</w:t>
      </w:r>
    </w:p>
  </w:comment>
  <w:comment w:id="41" w:author="Vidarte Chicchon, Rosa" w:date="2020-03-04T13:39:00Z" w:initials="VCR">
    <w:p w14:paraId="397A6E48" w14:textId="5BBD4E0B" w:rsidR="00167F51" w:rsidRDefault="00167F51">
      <w:pPr>
        <w:pStyle w:val="CommentText"/>
      </w:pPr>
      <w:r>
        <w:rPr>
          <w:rStyle w:val="CommentReference"/>
        </w:rPr>
        <w:annotationRef/>
      </w:r>
      <w:r>
        <w:t>Over what period of time?</w:t>
      </w:r>
    </w:p>
  </w:comment>
  <w:comment w:id="42" w:author="Vidarte Chicchon, Rosa" w:date="2020-03-04T13:41:00Z" w:initials="VCR">
    <w:p w14:paraId="7D53BE7D" w14:textId="5BA19400" w:rsidR="00167F51" w:rsidRDefault="00167F51">
      <w:pPr>
        <w:pStyle w:val="CommentText"/>
      </w:pPr>
      <w:r>
        <w:rPr>
          <w:rStyle w:val="CommentReference"/>
        </w:rPr>
        <w:annotationRef/>
      </w:r>
      <w:r>
        <w:t xml:space="preserve">To make it clear I think it is better to say “the decrease in single-sex primary school is…” or also the increase in single-sex </w:t>
      </w:r>
      <w:proofErr w:type="spellStart"/>
      <w:r>
        <w:t>lowsec</w:t>
      </w:r>
      <w:proofErr w:type="spellEnd"/>
      <w:r>
        <w:t xml:space="preserve"> school is due to this?</w:t>
      </w:r>
    </w:p>
  </w:comment>
  <w:comment w:id="44" w:author="Vidarte Chicchon, Rosa" w:date="2020-03-04T14:26:00Z" w:initials="VCR">
    <w:p w14:paraId="0F315519" w14:textId="1AFC77AD" w:rsidR="00167F51" w:rsidRDefault="00167F51">
      <w:pPr>
        <w:pStyle w:val="CommentText"/>
      </w:pPr>
      <w:r>
        <w:rPr>
          <w:rStyle w:val="CommentReference"/>
        </w:rPr>
        <w:annotationRef/>
      </w:r>
      <w:r>
        <w:t>I didn’t find this information in the references listed. Also, framing it as a “acceptable temporary compromise” is valuing single-sex schooling as superior… and that was not established before in the text.</w:t>
      </w:r>
    </w:p>
  </w:comment>
  <w:comment w:id="45" w:author="Vidarte Chicchon, Rosa" w:date="2020-03-04T14:18:00Z" w:initials="VCR">
    <w:p w14:paraId="46055D78" w14:textId="40508C18" w:rsidR="00167F51" w:rsidRDefault="00167F51" w:rsidP="00BE2D23">
      <w:pPr>
        <w:autoSpaceDE w:val="0"/>
        <w:autoSpaceDN w:val="0"/>
        <w:adjustRightInd w:val="0"/>
        <w:rPr>
          <w:rFonts w:ascii="AdvTimes" w:eastAsia="AdvTimes" w:hAnsiTheme="minorHAnsi" w:cs="AdvTimes"/>
          <w:sz w:val="18"/>
          <w:szCs w:val="18"/>
          <w:lang w:val="en-US"/>
        </w:rPr>
      </w:pPr>
      <w:r>
        <w:rPr>
          <w:rStyle w:val="CommentReference"/>
        </w:rPr>
        <w:annotationRef/>
      </w:r>
      <w:r>
        <w:rPr>
          <w:rFonts w:ascii="AdvTimes" w:eastAsia="AdvTimes" w:hAnsiTheme="minorHAnsi" w:cs="AdvTimes"/>
          <w:sz w:val="20"/>
          <w:szCs w:val="20"/>
          <w:lang w:val="en-US"/>
        </w:rPr>
        <w:t>This doesn</w:t>
      </w:r>
      <w:r>
        <w:rPr>
          <w:rFonts w:ascii="AdvTimes" w:eastAsia="AdvTimes" w:hAnsiTheme="minorHAnsi" w:cs="AdvTimes"/>
          <w:sz w:val="20"/>
          <w:szCs w:val="20"/>
          <w:lang w:val="en-US"/>
        </w:rPr>
        <w:t>’</w:t>
      </w:r>
      <w:r>
        <w:rPr>
          <w:rFonts w:ascii="AdvTimes" w:eastAsia="AdvTimes" w:hAnsiTheme="minorHAnsi" w:cs="AdvTimes"/>
          <w:sz w:val="20"/>
          <w:szCs w:val="20"/>
          <w:lang w:val="en-US"/>
        </w:rPr>
        <w:t xml:space="preserve">t come directly from Aslam and </w:t>
      </w:r>
      <w:proofErr w:type="spellStart"/>
      <w:r>
        <w:rPr>
          <w:rFonts w:ascii="AdvTimes" w:eastAsia="AdvTimes" w:hAnsiTheme="minorHAnsi" w:cs="AdvTimes"/>
          <w:sz w:val="20"/>
          <w:szCs w:val="20"/>
          <w:lang w:val="en-US"/>
        </w:rPr>
        <w:t>Kingdon</w:t>
      </w:r>
      <w:proofErr w:type="spellEnd"/>
      <w:r>
        <w:rPr>
          <w:rFonts w:ascii="AdvTimes" w:eastAsia="AdvTimes" w:hAnsiTheme="minorHAnsi" w:cs="AdvTimes"/>
          <w:sz w:val="20"/>
          <w:szCs w:val="20"/>
          <w:lang w:val="en-US"/>
        </w:rPr>
        <w:t xml:space="preserve">. In a footnote it says </w:t>
      </w:r>
      <w:r>
        <w:rPr>
          <w:rFonts w:ascii="AdvTimes" w:eastAsia="AdvTimes" w:hAnsiTheme="minorHAnsi" w:cs="AdvTimes"/>
          <w:sz w:val="20"/>
          <w:szCs w:val="20"/>
          <w:lang w:val="en-US"/>
        </w:rPr>
        <w:t>“</w:t>
      </w:r>
      <w:r w:rsidRPr="00BE2D23">
        <w:rPr>
          <w:rFonts w:ascii="AdvTimes" w:eastAsia="AdvTimes" w:hAnsiTheme="minorHAnsi" w:cs="AdvTimes"/>
          <w:sz w:val="18"/>
          <w:szCs w:val="18"/>
          <w:lang w:val="en-US"/>
        </w:rPr>
        <w:t xml:space="preserve">Lloyd </w:t>
      </w:r>
      <w:r w:rsidRPr="00BE2D23">
        <w:rPr>
          <w:rFonts w:ascii="AdvTimes-i" w:eastAsia="AdvTimes" w:hAnsi="AdvTimes-i" w:cs="AdvTimes-i"/>
          <w:sz w:val="18"/>
          <w:szCs w:val="18"/>
          <w:lang w:val="en-US"/>
        </w:rPr>
        <w:t>et al</w:t>
      </w:r>
      <w:r w:rsidRPr="00BE2D23">
        <w:rPr>
          <w:rFonts w:ascii="AdvTimes" w:eastAsia="AdvTimes" w:hAnsiTheme="minorHAnsi" w:cs="AdvTimes"/>
          <w:sz w:val="18"/>
          <w:szCs w:val="18"/>
          <w:lang w:val="en-US"/>
        </w:rPr>
        <w:t>. (2002) suggest that single-sex girls</w:t>
      </w:r>
      <w:r w:rsidRPr="00BE2D23">
        <w:rPr>
          <w:rFonts w:ascii="AdvTimes" w:eastAsia="AdvTimes" w:hAnsiTheme="minorHAnsi" w:cs="AdvTimes" w:hint="eastAsia"/>
          <w:sz w:val="18"/>
          <w:szCs w:val="18"/>
          <w:lang w:val="en-US"/>
        </w:rPr>
        <w:t>’</w:t>
      </w:r>
      <w:r w:rsidRPr="00BE2D23">
        <w:rPr>
          <w:rFonts w:ascii="AdvTimes" w:eastAsia="AdvTimes" w:hAnsiTheme="minorHAnsi" w:cs="AdvTimes"/>
          <w:sz w:val="18"/>
          <w:szCs w:val="18"/>
          <w:lang w:val="en-US"/>
        </w:rPr>
        <w:t xml:space="preserve"> school availability is a key determinant of parent</w:t>
      </w:r>
      <w:r w:rsidRPr="00BE2D23">
        <w:rPr>
          <w:rFonts w:ascii="AdvTimes" w:eastAsia="AdvTimes" w:hAnsiTheme="minorHAnsi" w:cs="AdvTimes" w:hint="eastAsia"/>
          <w:sz w:val="18"/>
          <w:szCs w:val="18"/>
          <w:lang w:val="en-US"/>
        </w:rPr>
        <w:t>’</w:t>
      </w:r>
      <w:r w:rsidRPr="00BE2D23">
        <w:rPr>
          <w:rFonts w:ascii="AdvTimes" w:eastAsia="AdvTimes" w:hAnsiTheme="minorHAnsi" w:cs="AdvTimes"/>
          <w:sz w:val="18"/>
          <w:szCs w:val="18"/>
          <w:lang w:val="en-US"/>
        </w:rPr>
        <w:t>s decision</w:t>
      </w:r>
      <w:r>
        <w:rPr>
          <w:rFonts w:ascii="AdvTimes" w:eastAsia="AdvTimes" w:hAnsiTheme="minorHAnsi" w:cs="AdvTimes"/>
          <w:sz w:val="18"/>
          <w:szCs w:val="18"/>
          <w:lang w:val="en-US"/>
        </w:rPr>
        <w:t xml:space="preserve"> </w:t>
      </w:r>
      <w:r w:rsidRPr="00BE2D23">
        <w:rPr>
          <w:rFonts w:ascii="AdvTimes" w:eastAsia="AdvTimes" w:hAnsiTheme="minorHAnsi" w:cs="AdvTimes"/>
          <w:sz w:val="18"/>
          <w:szCs w:val="18"/>
          <w:lang w:val="en-US"/>
        </w:rPr>
        <w:t xml:space="preserve">to </w:t>
      </w:r>
      <w:proofErr w:type="spellStart"/>
      <w:r w:rsidRPr="00BE2D23">
        <w:rPr>
          <w:rFonts w:ascii="AdvTimes" w:eastAsia="AdvTimes" w:hAnsiTheme="minorHAnsi" w:cs="AdvTimes"/>
          <w:sz w:val="18"/>
          <w:szCs w:val="18"/>
          <w:lang w:val="en-US"/>
        </w:rPr>
        <w:t>enrol</w:t>
      </w:r>
      <w:proofErr w:type="spellEnd"/>
      <w:r w:rsidRPr="00BE2D23">
        <w:rPr>
          <w:rFonts w:ascii="AdvTimes" w:eastAsia="AdvTimes" w:hAnsiTheme="minorHAnsi" w:cs="AdvTimes"/>
          <w:sz w:val="18"/>
          <w:szCs w:val="18"/>
          <w:lang w:val="en-US"/>
        </w:rPr>
        <w:t xml:space="preserve"> girls in school in rural Pakistan.</w:t>
      </w:r>
      <w:r>
        <w:rPr>
          <w:rFonts w:ascii="AdvTimes" w:eastAsia="AdvTimes" w:hAnsiTheme="minorHAnsi" w:cs="AdvTimes"/>
          <w:sz w:val="18"/>
          <w:szCs w:val="18"/>
          <w:lang w:val="en-US"/>
        </w:rPr>
        <w:t>”</w:t>
      </w:r>
    </w:p>
    <w:p w14:paraId="10AFFF49" w14:textId="2AC4EA87" w:rsidR="00167F51" w:rsidRPr="00BE2D23" w:rsidRDefault="00167F51" w:rsidP="00BE2D23">
      <w:pPr>
        <w:autoSpaceDE w:val="0"/>
        <w:autoSpaceDN w:val="0"/>
        <w:adjustRightInd w:val="0"/>
        <w:rPr>
          <w:rFonts w:ascii="AdvTimes" w:eastAsia="AdvTimes" w:hAnsiTheme="minorHAnsi" w:cs="AdvTimes"/>
          <w:sz w:val="20"/>
          <w:szCs w:val="20"/>
          <w:lang w:val="en-US"/>
        </w:rPr>
      </w:pPr>
      <w:r>
        <w:rPr>
          <w:rFonts w:ascii="AdvTimes" w:eastAsia="AdvTimes" w:hAnsiTheme="minorHAnsi" w:cs="AdvTimes"/>
          <w:sz w:val="20"/>
          <w:szCs w:val="20"/>
          <w:lang w:val="en-US"/>
        </w:rPr>
        <w:t xml:space="preserve">Aslam and </w:t>
      </w:r>
      <w:proofErr w:type="spellStart"/>
      <w:r>
        <w:rPr>
          <w:rFonts w:ascii="AdvTimes" w:eastAsia="AdvTimes" w:hAnsiTheme="minorHAnsi" w:cs="AdvTimes"/>
          <w:sz w:val="20"/>
          <w:szCs w:val="20"/>
          <w:lang w:val="en-US"/>
        </w:rPr>
        <w:t>Kingdon</w:t>
      </w:r>
      <w:proofErr w:type="spellEnd"/>
      <w:r>
        <w:rPr>
          <w:rFonts w:ascii="AdvTimes" w:eastAsia="AdvTimes" w:hAnsiTheme="minorHAnsi" w:cs="AdvTimes"/>
          <w:sz w:val="20"/>
          <w:szCs w:val="20"/>
          <w:lang w:val="en-US"/>
        </w:rPr>
        <w:t xml:space="preserve"> do refer to conditional educational expenditure, not enrolment per se </w:t>
      </w:r>
    </w:p>
    <w:p w14:paraId="7750222B" w14:textId="29E62318" w:rsidR="00167F51" w:rsidRPr="00BE2D23" w:rsidRDefault="00167F51" w:rsidP="00BE2D23">
      <w:pPr>
        <w:autoSpaceDE w:val="0"/>
        <w:autoSpaceDN w:val="0"/>
        <w:adjustRightInd w:val="0"/>
        <w:rPr>
          <w:rFonts w:ascii="AdvTimes" w:eastAsia="AdvTimes" w:hAnsiTheme="minorHAnsi" w:cs="AdvTimes"/>
          <w:sz w:val="20"/>
          <w:szCs w:val="20"/>
          <w:lang w:val="en-US"/>
        </w:rPr>
      </w:pPr>
      <w:proofErr w:type="gramStart"/>
      <w:r>
        <w:rPr>
          <w:rFonts w:ascii="AdvTimes" w:eastAsia="AdvTimes" w:hAnsiTheme="minorHAnsi" w:cs="AdvTimes"/>
          <w:sz w:val="20"/>
          <w:szCs w:val="20"/>
          <w:lang w:val="en-US"/>
        </w:rPr>
        <w:t>“</w:t>
      </w:r>
      <w:r w:rsidRPr="00BE2D23">
        <w:rPr>
          <w:rFonts w:ascii="AdvTimes" w:eastAsia="AdvTimes" w:hAnsiTheme="minorHAnsi" w:cs="AdvTimes"/>
          <w:sz w:val="20"/>
          <w:szCs w:val="20"/>
          <w:lang w:val="en-US"/>
        </w:rPr>
        <w:t>For instance,</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lack of availability of single-sex schools in rural areas</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may result in lower conditional education expenditure</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on girls because of lack of access rather than due</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to parental discrimination.</w:t>
      </w:r>
      <w:r w:rsidRPr="00BE2D23">
        <w:rPr>
          <w:rFonts w:ascii="AdvTimes" w:eastAsia="AdvTimes" w:hAnsiTheme="minorHAnsi" w:cs="AdvTimes"/>
          <w:sz w:val="13"/>
          <w:szCs w:val="13"/>
          <w:lang w:val="en-US"/>
        </w:rPr>
        <w:t xml:space="preserve">15 </w:t>
      </w:r>
      <w:r w:rsidRPr="00BE2D23">
        <w:rPr>
          <w:rFonts w:ascii="AdvTimes" w:eastAsia="AdvTimes" w:hAnsiTheme="minorHAnsi" w:cs="AdvTimes"/>
          <w:sz w:val="20"/>
          <w:szCs w:val="20"/>
          <w:lang w:val="en-US"/>
        </w:rPr>
        <w:t>However, there is also</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evidence (Aslam, 2005) to suggest that male children</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are more likely to be sent to more expensive private</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schools in Pakistan and this could be one mechanism</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by which pro-male biases in conditional expenditure</w:t>
      </w:r>
      <w:r>
        <w:rPr>
          <w:rFonts w:ascii="AdvTimes" w:eastAsia="AdvTimes" w:hAnsiTheme="minorHAnsi" w:cs="AdvTimes"/>
          <w:sz w:val="20"/>
          <w:szCs w:val="20"/>
          <w:lang w:val="en-US"/>
        </w:rPr>
        <w:t xml:space="preserve"> </w:t>
      </w:r>
      <w:r w:rsidRPr="00BE2D23">
        <w:rPr>
          <w:rFonts w:ascii="AdvTimes" w:eastAsia="AdvTimes" w:hAnsiTheme="minorHAnsi" w:cs="AdvTimes"/>
          <w:sz w:val="20"/>
          <w:szCs w:val="20"/>
          <w:lang w:val="en-US"/>
        </w:rPr>
        <w:t>operate.</w:t>
      </w:r>
      <w:proofErr w:type="gramEnd"/>
    </w:p>
  </w:comment>
  <w:comment w:id="46" w:author="Vidarte Chicchon, Rosa" w:date="2020-03-04T14:28:00Z" w:initials="VCR">
    <w:p w14:paraId="38B795C7" w14:textId="290FF374" w:rsidR="00167F51" w:rsidRDefault="00167F51">
      <w:pPr>
        <w:pStyle w:val="CommentText"/>
      </w:pPr>
      <w:r>
        <w:rPr>
          <w:rStyle w:val="CommentReference"/>
        </w:rPr>
        <w:annotationRef/>
      </w:r>
      <w:r>
        <w:t>Not in the list of PDFs</w:t>
      </w:r>
    </w:p>
  </w:comment>
  <w:comment w:id="47" w:author="Vidarte Chicchon, Rosa" w:date="2020-03-04T14:33:00Z" w:initials="VCR">
    <w:p w14:paraId="5380755D" w14:textId="29F30E7C" w:rsidR="00167F51" w:rsidRDefault="00167F51">
      <w:pPr>
        <w:pStyle w:val="CommentText"/>
      </w:pPr>
      <w:r>
        <w:rPr>
          <w:rStyle w:val="CommentReference"/>
        </w:rPr>
        <w:annotationRef/>
      </w:r>
      <w:r>
        <w:t>Jackson 2016 doesn’t mention stereotypes or males monopolizing equipment.</w:t>
      </w:r>
    </w:p>
    <w:p w14:paraId="6C7F7AB1" w14:textId="08EF9B40" w:rsidR="00167F51" w:rsidRDefault="00167F51">
      <w:pPr>
        <w:pStyle w:val="CommentText"/>
      </w:pPr>
      <w:r>
        <w:t>Also, the note about stereotypes and monopolizing equipment is really in Carter 2005, as mentioned in Marcus and Page, 2016.</w:t>
      </w:r>
    </w:p>
  </w:comment>
  <w:comment w:id="48" w:author="Vidarte Chicchon, Rosa" w:date="2020-03-04T14:38:00Z" w:initials="VCR">
    <w:p w14:paraId="3278FD76" w14:textId="3A8C33D9" w:rsidR="00167F51" w:rsidRDefault="00167F51">
      <w:pPr>
        <w:pStyle w:val="CommentText"/>
      </w:pPr>
      <w:r>
        <w:rPr>
          <w:rStyle w:val="CommentReference"/>
        </w:rPr>
        <w:annotationRef/>
      </w:r>
      <w:r>
        <w:t>Choices of what?</w:t>
      </w:r>
    </w:p>
  </w:comment>
  <w:comment w:id="49" w:author="Vidarte Chicchon, Rosa" w:date="2020-03-04T14:39:00Z" w:initials="VCR">
    <w:p w14:paraId="62D166AC" w14:textId="029A1C96" w:rsidR="00167F51" w:rsidRDefault="00167F51" w:rsidP="0094476B">
      <w:pPr>
        <w:autoSpaceDE w:val="0"/>
        <w:autoSpaceDN w:val="0"/>
        <w:adjustRightInd w:val="0"/>
      </w:pPr>
      <w:r>
        <w:rPr>
          <w:rStyle w:val="CommentReference"/>
        </w:rPr>
        <w:annotationRef/>
      </w:r>
      <w:r>
        <w:t>Again, this is a quote of a quote… in Smyth 2010 says “</w:t>
      </w:r>
      <w:r w:rsidRPr="0094476B">
        <w:rPr>
          <w:rFonts w:ascii="HelveticaNeue-Roman" w:hAnsi="HelveticaNeue-Roman" w:cs="HelveticaNeue-Roman"/>
          <w:color w:val="231F20"/>
          <w:sz w:val="18"/>
          <w:szCs w:val="18"/>
          <w:lang w:val="en-US"/>
        </w:rPr>
        <w:t>Consequently, single-sex</w:t>
      </w:r>
      <w:r>
        <w:rPr>
          <w:rFonts w:ascii="HelveticaNeue-Roman" w:hAnsi="HelveticaNeue-Roman" w:cs="HelveticaNeue-Roman"/>
          <w:color w:val="231F20"/>
          <w:sz w:val="18"/>
          <w:szCs w:val="18"/>
          <w:lang w:val="en-US"/>
        </w:rPr>
        <w:t xml:space="preserve"> </w:t>
      </w:r>
      <w:r w:rsidRPr="0094476B">
        <w:rPr>
          <w:rFonts w:ascii="HelveticaNeue-Roman" w:hAnsi="HelveticaNeue-Roman" w:cs="HelveticaNeue-Roman"/>
          <w:color w:val="231F20"/>
          <w:sz w:val="18"/>
          <w:szCs w:val="18"/>
          <w:lang w:val="en-US"/>
        </w:rPr>
        <w:t xml:space="preserve">schooling on its own is unlikely to be effective </w:t>
      </w:r>
      <w:proofErr w:type="spellStart"/>
      <w:r w:rsidRPr="0094476B">
        <w:rPr>
          <w:rFonts w:ascii="HelveticaNeue-Roman" w:hAnsi="HelveticaNeue-Roman" w:cs="HelveticaNeue-Roman"/>
          <w:color w:val="231F20"/>
          <w:sz w:val="18"/>
          <w:szCs w:val="18"/>
          <w:lang w:val="en-US"/>
        </w:rPr>
        <w:t>unlessit</w:t>
      </w:r>
      <w:proofErr w:type="spellEnd"/>
      <w:r w:rsidRPr="0094476B">
        <w:rPr>
          <w:rFonts w:ascii="HelveticaNeue-Roman" w:hAnsi="HelveticaNeue-Roman" w:cs="HelveticaNeue-Roman"/>
          <w:color w:val="231F20"/>
          <w:sz w:val="18"/>
          <w:szCs w:val="18"/>
          <w:lang w:val="en-US"/>
        </w:rPr>
        <w:t xml:space="preserve"> challenges dominant notions of masculinity and</w:t>
      </w:r>
      <w:r>
        <w:rPr>
          <w:rFonts w:ascii="HelveticaNeue-Roman" w:hAnsi="HelveticaNeue-Roman" w:cs="HelveticaNeue-Roman"/>
          <w:color w:val="231F20"/>
          <w:sz w:val="18"/>
          <w:szCs w:val="18"/>
          <w:lang w:val="en-US"/>
        </w:rPr>
        <w:t xml:space="preserve"> </w:t>
      </w:r>
      <w:r w:rsidRPr="0094476B">
        <w:rPr>
          <w:rFonts w:ascii="HelveticaNeue-Roman" w:hAnsi="HelveticaNeue-Roman" w:cs="HelveticaNeue-Roman"/>
          <w:color w:val="231F20"/>
          <w:sz w:val="18"/>
          <w:szCs w:val="18"/>
          <w:lang w:val="en-US"/>
        </w:rPr>
        <w:t>femininity (Jackson 2002; Younger and Warrington 2006).</w:t>
      </w:r>
      <w:r>
        <w:rPr>
          <w:rFonts w:ascii="HelveticaNeue-Roman" w:hAnsi="HelveticaNeue-Roman" w:cs="HelveticaNeue-Roman"/>
          <w:color w:val="231F20"/>
          <w:sz w:val="18"/>
          <w:szCs w:val="18"/>
          <w:lang w:val="en-US"/>
        </w:rPr>
        <w:t>”</w:t>
      </w:r>
    </w:p>
  </w:comment>
  <w:comment w:id="50" w:author="Vidarte Chicchon, Rosa" w:date="2020-03-04T14:44:00Z" w:initials="VCR">
    <w:p w14:paraId="1BE91548" w14:textId="2B4AEC4C" w:rsidR="00167F51" w:rsidRDefault="00167F51">
      <w:pPr>
        <w:pStyle w:val="CommentText"/>
      </w:pPr>
      <w:r>
        <w:rPr>
          <w:rStyle w:val="CommentReference"/>
        </w:rPr>
        <w:annotationRef/>
      </w:r>
      <w:proofErr w:type="spellStart"/>
      <w:r>
        <w:t>Fabes</w:t>
      </w:r>
      <w:proofErr w:type="spellEnd"/>
      <w:r>
        <w:t xml:space="preserve"> et al is studies junior high school students, not adults. Doesn’t mention workplaces or adult life. Wong et al does study young adults.</w:t>
      </w:r>
    </w:p>
  </w:comment>
  <w:comment w:id="51" w:author="Vidarte Chicchon, Rosa" w:date="2020-03-04T15:05:00Z" w:initials="VCR">
    <w:p w14:paraId="34D0C801" w14:textId="3FD232D2" w:rsidR="00167F51" w:rsidRDefault="00167F51">
      <w:pPr>
        <w:pStyle w:val="CommentText"/>
      </w:pPr>
      <w:r>
        <w:rPr>
          <w:rStyle w:val="CommentReference"/>
        </w:rPr>
        <w:annotationRef/>
      </w:r>
      <w:r>
        <w:t>Arms 2007 doesn’t mention Thailand or Trinidad and Tobago.</w:t>
      </w:r>
    </w:p>
    <w:p w14:paraId="7DF47408" w14:textId="14E3AD47" w:rsidR="00167F51" w:rsidRDefault="00167F51" w:rsidP="00EC1124">
      <w:pPr>
        <w:autoSpaceDE w:val="0"/>
        <w:autoSpaceDN w:val="0"/>
        <w:adjustRightInd w:val="0"/>
        <w:rPr>
          <w:rFonts w:ascii="Trebuchet MS" w:hAnsi="Trebuchet MS" w:cs="Trebuchet MS"/>
          <w:sz w:val="22"/>
          <w:szCs w:val="22"/>
          <w:lang w:val="en-US"/>
        </w:rPr>
      </w:pPr>
      <w:r>
        <w:t xml:space="preserve">Jackson 2012 is a study on Trinidad and Tobago, which was badly cited in </w:t>
      </w:r>
      <w:proofErr w:type="spellStart"/>
      <w:r>
        <w:t>Unterhalter</w:t>
      </w:r>
      <w:proofErr w:type="spellEnd"/>
      <w:r>
        <w:t xml:space="preserve"> et al 2014 as </w:t>
      </w:r>
      <w:proofErr w:type="spellStart"/>
      <w:r>
        <w:t>Kirabo</w:t>
      </w:r>
      <w:proofErr w:type="spellEnd"/>
      <w:r>
        <w:t xml:space="preserve"> 2011 (The name of the researcher is </w:t>
      </w:r>
      <w:proofErr w:type="spellStart"/>
      <w:r>
        <w:t>Kirabo</w:t>
      </w:r>
      <w:proofErr w:type="spellEnd"/>
      <w:r>
        <w:t xml:space="preserve"> Jackson). It says “</w:t>
      </w:r>
      <w:proofErr w:type="spellStart"/>
      <w:r w:rsidRPr="00EC1124">
        <w:rPr>
          <w:rFonts w:ascii="Trebuchet MS" w:hAnsi="Trebuchet MS" w:cs="Trebuchet MS"/>
          <w:sz w:val="22"/>
          <w:szCs w:val="22"/>
          <w:lang w:val="en-US"/>
        </w:rPr>
        <w:t>Kirabo</w:t>
      </w:r>
      <w:proofErr w:type="spellEnd"/>
      <w:r w:rsidRPr="00EC1124">
        <w:rPr>
          <w:rFonts w:ascii="Trebuchet MS" w:hAnsi="Trebuchet MS" w:cs="Trebuchet MS"/>
          <w:sz w:val="22"/>
          <w:szCs w:val="22"/>
          <w:lang w:val="en-US"/>
        </w:rPr>
        <w:t xml:space="preserve"> (2011) found that attainment at single-sex schools in the Caribbean may be linked</w:t>
      </w:r>
      <w:r>
        <w:rPr>
          <w:rFonts w:ascii="Trebuchet MS" w:hAnsi="Trebuchet MS" w:cs="Trebuchet MS"/>
          <w:sz w:val="22"/>
          <w:szCs w:val="22"/>
          <w:lang w:val="en-US"/>
        </w:rPr>
        <w:t xml:space="preserve"> </w:t>
      </w:r>
      <w:r w:rsidRPr="00EC1124">
        <w:rPr>
          <w:rFonts w:ascii="Trebuchet MS" w:hAnsi="Trebuchet MS" w:cs="Trebuchet MS"/>
          <w:sz w:val="22"/>
          <w:szCs w:val="22"/>
          <w:lang w:val="en-US"/>
        </w:rPr>
        <w:t>with aspects of school choice - that is, girls did better in public examinations at single-sex</w:t>
      </w:r>
      <w:r>
        <w:rPr>
          <w:rFonts w:ascii="Trebuchet MS" w:hAnsi="Trebuchet MS" w:cs="Trebuchet MS"/>
          <w:sz w:val="22"/>
          <w:szCs w:val="22"/>
          <w:lang w:val="en-US"/>
        </w:rPr>
        <w:t xml:space="preserve"> </w:t>
      </w:r>
      <w:r w:rsidRPr="00EC1124">
        <w:rPr>
          <w:rFonts w:ascii="Trebuchet MS" w:hAnsi="Trebuchet MS" w:cs="Trebuchet MS"/>
          <w:sz w:val="22"/>
          <w:szCs w:val="22"/>
          <w:lang w:val="en-US"/>
        </w:rPr>
        <w:t>schools if these had been their fi</w:t>
      </w:r>
      <w:r>
        <w:rPr>
          <w:rFonts w:ascii="Trebuchet MS" w:hAnsi="Trebuchet MS" w:cs="Trebuchet MS"/>
          <w:sz w:val="22"/>
          <w:szCs w:val="22"/>
          <w:lang w:val="en-US"/>
        </w:rPr>
        <w:t>rst choice for secondary school”</w:t>
      </w:r>
    </w:p>
    <w:p w14:paraId="0E4691D7" w14:textId="39DFE40F" w:rsidR="00167F51" w:rsidRDefault="00167F51" w:rsidP="00EC1124">
      <w:pPr>
        <w:autoSpaceDE w:val="0"/>
        <w:autoSpaceDN w:val="0"/>
        <w:adjustRightInd w:val="0"/>
        <w:rPr>
          <w:rFonts w:ascii="Trebuchet MS" w:hAnsi="Trebuchet MS" w:cs="Trebuchet MS"/>
          <w:sz w:val="22"/>
          <w:szCs w:val="22"/>
          <w:lang w:val="en-US"/>
        </w:rPr>
      </w:pPr>
      <w:r w:rsidRPr="00EC1124">
        <w:rPr>
          <w:rFonts w:ascii="Trebuchet MS" w:hAnsi="Trebuchet MS" w:cs="Trebuchet MS"/>
          <w:sz w:val="22"/>
          <w:szCs w:val="22"/>
          <w:lang w:val="en-US"/>
        </w:rPr>
        <w:t>*</w:t>
      </w:r>
      <w:proofErr w:type="spellStart"/>
      <w:r w:rsidRPr="00EC1124">
        <w:rPr>
          <w:rFonts w:ascii="Trebuchet MS" w:hAnsi="Trebuchet MS" w:cs="Trebuchet MS"/>
          <w:sz w:val="22"/>
          <w:szCs w:val="22"/>
          <w:lang w:val="en-US"/>
        </w:rPr>
        <w:t>Kirabo</w:t>
      </w:r>
      <w:proofErr w:type="spellEnd"/>
      <w:r w:rsidRPr="00EC1124">
        <w:rPr>
          <w:rFonts w:ascii="Trebuchet MS" w:hAnsi="Trebuchet MS" w:cs="Trebuchet MS"/>
          <w:sz w:val="22"/>
          <w:szCs w:val="22"/>
          <w:lang w:val="en-US"/>
        </w:rPr>
        <w:t xml:space="preserve"> JC (2011) </w:t>
      </w:r>
      <w:r w:rsidRPr="00EC1124">
        <w:rPr>
          <w:rFonts w:ascii="Trebuchet MS,Italic" w:hAnsi="Trebuchet MS,Italic" w:cs="Trebuchet MS,Italic"/>
          <w:i/>
          <w:iCs/>
          <w:sz w:val="22"/>
          <w:szCs w:val="22"/>
          <w:lang w:val="en-US"/>
        </w:rPr>
        <w:t>Single-sex schools, student achievement,</w:t>
      </w:r>
      <w:r>
        <w:rPr>
          <w:rFonts w:ascii="Trebuchet MS,Italic" w:hAnsi="Trebuchet MS,Italic" w:cs="Trebuchet MS,Italic"/>
          <w:i/>
          <w:iCs/>
          <w:sz w:val="22"/>
          <w:szCs w:val="22"/>
          <w:lang w:val="en-US"/>
        </w:rPr>
        <w:t xml:space="preserve"> and course selection: evidence </w:t>
      </w:r>
      <w:r w:rsidRPr="00EC1124">
        <w:rPr>
          <w:rFonts w:ascii="Trebuchet MS,Italic" w:hAnsi="Trebuchet MS,Italic" w:cs="Trebuchet MS,Italic"/>
          <w:i/>
          <w:iCs/>
          <w:sz w:val="22"/>
          <w:szCs w:val="22"/>
          <w:lang w:val="en-US"/>
        </w:rPr>
        <w:t>from rule-based student assignments in Trinidad and Tobago</w:t>
      </w:r>
      <w:r w:rsidRPr="00EC1124">
        <w:rPr>
          <w:rFonts w:ascii="Trebuchet MS" w:hAnsi="Trebuchet MS" w:cs="Trebuchet MS"/>
          <w:sz w:val="22"/>
          <w:szCs w:val="22"/>
          <w:lang w:val="en-US"/>
        </w:rPr>
        <w:t>. NBER Working Paper No. 16817. Cambridge, MA: National Bureau of Economic Research.</w:t>
      </w:r>
    </w:p>
    <w:p w14:paraId="5D3CEF50" w14:textId="47EAB34F" w:rsidR="00167F51" w:rsidRPr="0047014B" w:rsidRDefault="00167F51" w:rsidP="0047014B">
      <w:pPr>
        <w:autoSpaceDE w:val="0"/>
        <w:autoSpaceDN w:val="0"/>
        <w:adjustRightInd w:val="0"/>
        <w:rPr>
          <w:rFonts w:ascii="Trebuchet MS,Italic" w:hAnsi="Trebuchet MS,Italic" w:cs="Trebuchet MS,Italic"/>
          <w:i/>
          <w:iCs/>
          <w:sz w:val="22"/>
          <w:szCs w:val="22"/>
          <w:lang w:val="en-US"/>
        </w:rPr>
      </w:pPr>
      <w:r>
        <w:rPr>
          <w:rFonts w:ascii="AdvTT5235d5a9" w:hAnsi="AdvTT5235d5a9" w:cs="AdvTT5235d5a9"/>
          <w:sz w:val="27"/>
          <w:szCs w:val="27"/>
          <w:lang w:val="en-US"/>
        </w:rPr>
        <w:t xml:space="preserve">Jackson (2012). </w:t>
      </w:r>
      <w:r w:rsidRPr="0047014B">
        <w:rPr>
          <w:rFonts w:ascii="AdvTT5235d5a9" w:hAnsi="AdvTT5235d5a9" w:cs="AdvTT5235d5a9"/>
          <w:sz w:val="27"/>
          <w:szCs w:val="27"/>
          <w:lang w:val="en-US"/>
        </w:rPr>
        <w:t>Single-sex schools, student achievement, and course selection: Evidence from</w:t>
      </w:r>
      <w:r>
        <w:rPr>
          <w:rFonts w:ascii="AdvTT5235d5a9" w:hAnsi="AdvTT5235d5a9" w:cs="AdvTT5235d5a9"/>
          <w:sz w:val="27"/>
          <w:szCs w:val="27"/>
          <w:lang w:val="en-US"/>
        </w:rPr>
        <w:t xml:space="preserve"> </w:t>
      </w:r>
      <w:r w:rsidRPr="0047014B">
        <w:rPr>
          <w:rFonts w:ascii="AdvTT5235d5a9" w:hAnsi="AdvTT5235d5a9" w:cs="AdvTT5235d5a9"/>
          <w:sz w:val="27"/>
          <w:szCs w:val="27"/>
          <w:lang w:val="en-US"/>
        </w:rPr>
        <w:t>rule-based student assignments in Trinidad and Tobago</w:t>
      </w:r>
    </w:p>
  </w:comment>
  <w:comment w:id="52" w:author="Vidarte Chicchon, Rosa" w:date="2020-03-04T15:14:00Z" w:initials="VCR">
    <w:p w14:paraId="75CD6566" w14:textId="77777777" w:rsidR="00167F51" w:rsidRDefault="00167F51" w:rsidP="00003C01">
      <w:pPr>
        <w:pStyle w:val="CommentText"/>
      </w:pPr>
      <w:r>
        <w:rPr>
          <w:rStyle w:val="CommentReference"/>
        </w:rPr>
        <w:annotationRef/>
      </w:r>
      <w:r>
        <w:rPr>
          <w:rStyle w:val="CommentReference"/>
        </w:rPr>
        <w:annotationRef/>
      </w:r>
      <w:r>
        <w:t xml:space="preserve">Mention that this is single-sex versus </w:t>
      </w:r>
      <w:proofErr w:type="spellStart"/>
      <w:r>
        <w:t>coed</w:t>
      </w:r>
      <w:proofErr w:type="spellEnd"/>
      <w:r>
        <w:t>.</w:t>
      </w:r>
    </w:p>
    <w:p w14:paraId="53A9FC29" w14:textId="3B3B8796" w:rsidR="00167F51" w:rsidRDefault="00167F51">
      <w:pPr>
        <w:pStyle w:val="CommentText"/>
      </w:pPr>
    </w:p>
  </w:comment>
  <w:comment w:id="53" w:author="Vidarte Chicchon, Rosa" w:date="2020-03-04T15:10:00Z" w:initials="VCR">
    <w:p w14:paraId="306F47B2" w14:textId="24DAA67E" w:rsidR="00167F51" w:rsidRDefault="00167F51">
      <w:pPr>
        <w:pStyle w:val="CommentText"/>
      </w:pPr>
      <w:r>
        <w:rPr>
          <w:rStyle w:val="CommentReference"/>
        </w:rPr>
        <w:annotationRef/>
      </w:r>
      <w:r>
        <w:t>This is more factors than relationships</w:t>
      </w:r>
    </w:p>
  </w:comment>
  <w:comment w:id="54" w:author="Vidarte Chicchon, Rosa" w:date="2020-03-04T15:15:00Z" w:initials="VCR">
    <w:p w14:paraId="63B7E713" w14:textId="602CC29E" w:rsidR="00167F51" w:rsidRDefault="00167F51">
      <w:pPr>
        <w:pStyle w:val="CommentText"/>
      </w:pPr>
      <w:r>
        <w:rPr>
          <w:rStyle w:val="CommentReference"/>
        </w:rPr>
        <w:annotationRef/>
      </w:r>
      <w:r>
        <w:t>Education or educational? In the paper says “educational”</w:t>
      </w:r>
    </w:p>
  </w:comment>
  <w:comment w:id="55" w:author="Vidarte Chicchon, Rosa" w:date="2020-03-04T15:19:00Z" w:initials="VCR">
    <w:p w14:paraId="7D668EC9" w14:textId="655196EE" w:rsidR="00167F51" w:rsidRDefault="00167F51">
      <w:pPr>
        <w:pStyle w:val="CommentText"/>
      </w:pPr>
      <w:r>
        <w:rPr>
          <w:rStyle w:val="CommentReference"/>
        </w:rPr>
        <w:annotationRef/>
      </w:r>
      <w:r>
        <w:t xml:space="preserve">To single-sex or </w:t>
      </w:r>
      <w:proofErr w:type="spellStart"/>
      <w:r>
        <w:t>coed</w:t>
      </w:r>
      <w:proofErr w:type="spellEnd"/>
      <w:r>
        <w:t xml:space="preserve"> schools. Need to clarify.</w:t>
      </w:r>
    </w:p>
  </w:comment>
  <w:comment w:id="56" w:author="Vidarte Chicchon, Rosa" w:date="2020-03-04T15:18:00Z" w:initials="VCR">
    <w:p w14:paraId="2682EC7A" w14:textId="1A791ADB" w:rsidR="00167F51" w:rsidRDefault="00167F51" w:rsidP="00E36409">
      <w:pPr>
        <w:autoSpaceDE w:val="0"/>
        <w:autoSpaceDN w:val="0"/>
        <w:adjustRightInd w:val="0"/>
        <w:rPr>
          <w:rFonts w:ascii="TimesNewRomanPSMT" w:hAnsi="TimesNewRomanPSMT" w:cs="TimesNewRomanPSMT"/>
          <w:lang w:val="en-US"/>
        </w:rPr>
      </w:pPr>
      <w:r>
        <w:rPr>
          <w:rStyle w:val="CommentReference"/>
        </w:rPr>
        <w:annotationRef/>
      </w:r>
      <w:r>
        <w:t>Link 2012 found that “</w:t>
      </w:r>
      <w:r w:rsidRPr="00E36409">
        <w:rPr>
          <w:rFonts w:ascii="TimesNewRomanPSMT" w:hAnsi="TimesNewRomanPSMT" w:cs="TimesNewRomanPSMT"/>
          <w:lang w:val="en-US"/>
        </w:rPr>
        <w:t>single-sex schooling is</w:t>
      </w:r>
      <w:r>
        <w:rPr>
          <w:rFonts w:ascii="TimesNewRomanPSMT" w:hAnsi="TimesNewRomanPSMT" w:cs="TimesNewRomanPSMT"/>
          <w:lang w:val="en-US"/>
        </w:rPr>
        <w:t xml:space="preserve"> </w:t>
      </w:r>
      <w:r w:rsidRPr="00E36409">
        <w:rPr>
          <w:rFonts w:ascii="TimesNewRomanPSMT" w:hAnsi="TimesNewRomanPSMT" w:cs="TimesNewRomanPSMT"/>
          <w:lang w:val="en-US"/>
        </w:rPr>
        <w:t>beneficial for gi</w:t>
      </w:r>
      <w:r>
        <w:rPr>
          <w:rFonts w:ascii="TimesNewRomanPSMT" w:hAnsi="TimesNewRomanPSMT" w:cs="TimesNewRomanPSMT"/>
          <w:lang w:val="en-US"/>
        </w:rPr>
        <w:t xml:space="preserve">rls in math, but has no effects </w:t>
      </w:r>
      <w:r w:rsidRPr="00E36409">
        <w:rPr>
          <w:rFonts w:ascii="TimesNewRomanPSMT" w:hAnsi="TimesNewRomanPSMT" w:cs="TimesNewRomanPSMT"/>
          <w:lang w:val="en-US"/>
        </w:rPr>
        <w:t>for boys. »</w:t>
      </w:r>
    </w:p>
    <w:p w14:paraId="7F9EEF34" w14:textId="6545F1EF" w:rsidR="00167F51" w:rsidRPr="00BF351E" w:rsidRDefault="00167F51" w:rsidP="00BF351E">
      <w:pPr>
        <w:autoSpaceDE w:val="0"/>
        <w:autoSpaceDN w:val="0"/>
        <w:adjustRightInd w:val="0"/>
        <w:rPr>
          <w:rFonts w:ascii="AdvTT3713a231" w:hAnsi="AdvTT3713a231" w:cs="AdvTT3713a231"/>
          <w:color w:val="131413"/>
          <w:sz w:val="20"/>
          <w:szCs w:val="20"/>
          <w:lang w:val="en-US"/>
        </w:rPr>
      </w:pPr>
      <w:r>
        <w:rPr>
          <w:rFonts w:ascii="TimesNewRomanPSMT" w:hAnsi="TimesNewRomanPSMT" w:cs="TimesNewRomanPSMT"/>
          <w:lang w:val="en-US"/>
        </w:rPr>
        <w:t>Park et al 2013 don’t mention that the effect was small, if anything they say they are substantial. They say “</w:t>
      </w:r>
      <w:r w:rsidRPr="00BF351E">
        <w:rPr>
          <w:rFonts w:ascii="AdvTT3713a231" w:hAnsi="AdvTT3713a231" w:cs="AdvTT3713a231"/>
          <w:color w:val="131413"/>
          <w:sz w:val="20"/>
          <w:szCs w:val="20"/>
          <w:lang w:val="en-US"/>
        </w:rPr>
        <w:t>that attending</w:t>
      </w:r>
      <w:r>
        <w:rPr>
          <w:rFonts w:ascii="AdvTT3713a231" w:hAnsi="AdvTT3713a231" w:cs="AdvTT3713a231"/>
          <w:color w:val="131413"/>
          <w:sz w:val="20"/>
          <w:szCs w:val="20"/>
          <w:lang w:val="en-US"/>
        </w:rPr>
        <w:t xml:space="preserve"> </w:t>
      </w:r>
      <w:r w:rsidRPr="00BF351E">
        <w:rPr>
          <w:rFonts w:ascii="AdvTT3713a231" w:hAnsi="AdvTT3713a231" w:cs="AdvTT3713a231"/>
          <w:color w:val="131413"/>
          <w:sz w:val="20"/>
          <w:szCs w:val="20"/>
          <w:lang w:val="en-US"/>
        </w:rPr>
        <w:t>all-boys schools or all-girls schools, rather than coeducational schools, is significantly</w:t>
      </w:r>
      <w:r>
        <w:rPr>
          <w:rFonts w:ascii="AdvTT3713a231" w:hAnsi="AdvTT3713a231" w:cs="AdvTT3713a231"/>
          <w:color w:val="131413"/>
          <w:sz w:val="20"/>
          <w:szCs w:val="20"/>
          <w:lang w:val="en-US"/>
        </w:rPr>
        <w:t xml:space="preserve"> </w:t>
      </w:r>
      <w:r w:rsidRPr="00BF351E">
        <w:rPr>
          <w:rFonts w:ascii="AdvTT3713a231" w:hAnsi="AdvTT3713a231" w:cs="AdvTT3713a231"/>
          <w:color w:val="131413"/>
          <w:sz w:val="20"/>
          <w:szCs w:val="20"/>
          <w:lang w:val="en-US"/>
        </w:rPr>
        <w:t>associated with higher average scores on Korean and English test scores</w:t>
      </w:r>
      <w:r>
        <w:rPr>
          <w:rFonts w:ascii="AdvTT3713a231" w:hAnsi="AdvTT3713a231" w:cs="AdvTT3713a231"/>
          <w:color w:val="131413"/>
          <w:sz w:val="20"/>
          <w:szCs w:val="20"/>
          <w:lang w:val="en-US"/>
        </w:rPr>
        <w:t xml:space="preserve">… </w:t>
      </w:r>
      <w:r w:rsidRPr="00BF351E">
        <w:rPr>
          <w:rFonts w:ascii="AdvTT3713a231" w:hAnsi="AdvTT3713a231" w:cs="AdvTT3713a231"/>
          <w:color w:val="131413"/>
          <w:sz w:val="20"/>
          <w:szCs w:val="20"/>
          <w:lang w:val="en-US"/>
        </w:rPr>
        <w:t>The</w:t>
      </w:r>
      <w:r>
        <w:rPr>
          <w:rFonts w:ascii="AdvTT3713a231" w:hAnsi="AdvTT3713a231" w:cs="AdvTT3713a231"/>
          <w:color w:val="131413"/>
          <w:sz w:val="20"/>
          <w:szCs w:val="20"/>
          <w:lang w:val="en-US"/>
        </w:rPr>
        <w:t xml:space="preserve"> </w:t>
      </w:r>
      <w:r w:rsidRPr="00BF351E">
        <w:rPr>
          <w:rFonts w:ascii="AdvTT3713a231" w:hAnsi="AdvTT3713a231" w:cs="AdvTT3713a231"/>
          <w:color w:val="131413"/>
          <w:sz w:val="20"/>
          <w:szCs w:val="20"/>
          <w:lang w:val="en-US"/>
        </w:rPr>
        <w:t>positive effects of single-sex schools remain substantial, even after we take into account</w:t>
      </w:r>
      <w:r>
        <w:rPr>
          <w:rFonts w:ascii="AdvTT3713a231" w:hAnsi="AdvTT3713a231" w:cs="AdvTT3713a231"/>
          <w:color w:val="131413"/>
          <w:sz w:val="20"/>
          <w:szCs w:val="20"/>
          <w:lang w:val="en-US"/>
        </w:rPr>
        <w:t xml:space="preserve"> </w:t>
      </w:r>
      <w:r w:rsidRPr="00BF351E">
        <w:rPr>
          <w:rFonts w:ascii="AdvTT3713a231" w:hAnsi="AdvTT3713a231" w:cs="AdvTT3713a231"/>
          <w:color w:val="131413"/>
          <w:sz w:val="20"/>
          <w:szCs w:val="20"/>
          <w:lang w:val="en-US"/>
        </w:rPr>
        <w:t>various school-level variables, such as teacher quality, the student-teacher ratio, the</w:t>
      </w:r>
    </w:p>
    <w:p w14:paraId="330816BB" w14:textId="2A5FE1AB" w:rsidR="00167F51" w:rsidRPr="00BF351E" w:rsidRDefault="00167F51" w:rsidP="00BF351E">
      <w:pPr>
        <w:autoSpaceDE w:val="0"/>
        <w:autoSpaceDN w:val="0"/>
        <w:adjustRightInd w:val="0"/>
        <w:rPr>
          <w:rFonts w:ascii="TimesNewRomanPSMT" w:hAnsi="TimesNewRomanPSMT" w:cs="TimesNewRomanPSMT"/>
          <w:lang w:val="en-US"/>
        </w:rPr>
      </w:pPr>
      <w:proofErr w:type="gramStart"/>
      <w:r w:rsidRPr="00BF351E">
        <w:rPr>
          <w:rFonts w:ascii="AdvTT3713a231" w:hAnsi="AdvTT3713a231" w:cs="AdvTT3713a231"/>
          <w:color w:val="131413"/>
          <w:sz w:val="20"/>
          <w:szCs w:val="20"/>
          <w:lang w:val="en-US"/>
        </w:rPr>
        <w:t>proportion</w:t>
      </w:r>
      <w:proofErr w:type="gramEnd"/>
      <w:r w:rsidRPr="00BF351E">
        <w:rPr>
          <w:rFonts w:ascii="AdvTT3713a231" w:hAnsi="AdvTT3713a231" w:cs="AdvTT3713a231"/>
          <w:color w:val="131413"/>
          <w:sz w:val="20"/>
          <w:szCs w:val="20"/>
          <w:lang w:val="en-US"/>
        </w:rPr>
        <w:t xml:space="preserve"> of students receiving lunch support, and whether the schools are public</w:t>
      </w:r>
      <w:r>
        <w:rPr>
          <w:rFonts w:ascii="AdvTT3713a231" w:hAnsi="AdvTT3713a231" w:cs="AdvTT3713a231"/>
          <w:color w:val="131413"/>
          <w:sz w:val="20"/>
          <w:szCs w:val="20"/>
          <w:lang w:val="en-US"/>
        </w:rPr>
        <w:t xml:space="preserve"> </w:t>
      </w:r>
      <w:r w:rsidRPr="00BF351E">
        <w:rPr>
          <w:rFonts w:ascii="AdvTT3713a231" w:hAnsi="AdvTT3713a231" w:cs="AdvTT3713a231"/>
          <w:color w:val="131413"/>
          <w:sz w:val="20"/>
          <w:szCs w:val="20"/>
          <w:lang w:val="en-US"/>
        </w:rPr>
        <w:t>or private. »</w:t>
      </w:r>
    </w:p>
  </w:comment>
  <w:comment w:id="57" w:author="Vidarte Chicchon, Rosa" w:date="2020-03-04T15:32:00Z" w:initials="VCR">
    <w:p w14:paraId="00F6D438" w14:textId="77777777" w:rsidR="00612C6F" w:rsidRDefault="00612C6F" w:rsidP="00612C6F">
      <w:pPr>
        <w:pStyle w:val="CommentText"/>
      </w:pPr>
      <w:r>
        <w:rPr>
          <w:rStyle w:val="CommentReference"/>
        </w:rPr>
        <w:annotationRef/>
      </w:r>
      <w:r>
        <w:t>I didn’t find Riordan 2015 in the list of PDFs.</w:t>
      </w:r>
    </w:p>
    <w:p w14:paraId="14A2E3EF" w14:textId="507CF5B4" w:rsidR="00612C6F" w:rsidRDefault="00612C6F" w:rsidP="00612C6F">
      <w:pPr>
        <w:pStyle w:val="CommentText"/>
      </w:pPr>
      <w:r>
        <w:t>Sax et al 2009 don’t me</w:t>
      </w:r>
      <w:r>
        <w:t>n</w:t>
      </w:r>
      <w:r>
        <w:t>tion inclusive set</w:t>
      </w:r>
      <w:r>
        <w:t>t</w:t>
      </w:r>
      <w:r>
        <w:t>ings</w:t>
      </w:r>
      <w:r w:rsidR="005C0247">
        <w:t>.</w:t>
      </w:r>
    </w:p>
    <w:p w14:paraId="64EADD5E" w14:textId="2B456F4C" w:rsidR="005C0247" w:rsidRPr="005C0247" w:rsidRDefault="005C0247" w:rsidP="005C0247">
      <w:pPr>
        <w:autoSpaceDE w:val="0"/>
        <w:autoSpaceDN w:val="0"/>
        <w:adjustRightInd w:val="0"/>
        <w:rPr>
          <w:rFonts w:ascii="CalistoMT" w:hAnsi="CalistoMT" w:cs="CalistoMT"/>
          <w:lang w:val="en-US"/>
        </w:rPr>
      </w:pPr>
      <w:r>
        <w:t>“</w:t>
      </w:r>
      <w:r w:rsidRPr="005C0247">
        <w:rPr>
          <w:rFonts w:ascii="CalistoMT" w:hAnsi="CalistoMT" w:cs="CalistoMT"/>
          <w:lang w:val="en-US"/>
        </w:rPr>
        <w:t>To</w:t>
      </w:r>
      <w:r>
        <w:rPr>
          <w:rFonts w:ascii="CalistoMT" w:hAnsi="CalistoMT" w:cs="CalistoMT"/>
          <w:lang w:val="en-US"/>
        </w:rPr>
        <w:t xml:space="preserve"> </w:t>
      </w:r>
      <w:r w:rsidRPr="005C0247">
        <w:rPr>
          <w:rFonts w:ascii="CalistoMT" w:hAnsi="CalistoMT" w:cs="CalistoMT"/>
          <w:lang w:val="en-US"/>
        </w:rPr>
        <w:t>the extent that school “climate” rather than school “gender” explain the benefits of single</w:t>
      </w:r>
      <w:r>
        <w:rPr>
          <w:rFonts w:ascii="CalistoMT" w:hAnsi="CalistoMT" w:cs="CalistoMT"/>
          <w:lang w:val="en-US"/>
        </w:rPr>
        <w:t xml:space="preserve">-sex </w:t>
      </w:r>
      <w:r w:rsidRPr="005C0247">
        <w:rPr>
          <w:rFonts w:ascii="CalistoMT" w:hAnsi="CalistoMT" w:cs="CalistoMT"/>
          <w:lang w:val="en-US"/>
        </w:rPr>
        <w:t>education, research would then need to address the exte</w:t>
      </w:r>
      <w:r>
        <w:rPr>
          <w:rFonts w:ascii="CalistoMT" w:hAnsi="CalistoMT" w:cs="CalistoMT"/>
          <w:lang w:val="en-US"/>
        </w:rPr>
        <w:t xml:space="preserve">nt to which successful elements </w:t>
      </w:r>
      <w:r w:rsidRPr="005C0247">
        <w:rPr>
          <w:rFonts w:ascii="CalistoMT" w:hAnsi="CalistoMT" w:cs="CalistoMT"/>
          <w:lang w:val="en-US"/>
        </w:rPr>
        <w:t>of single-sex education could be replicated in coeducational settings.</w:t>
      </w:r>
      <w:r>
        <w:rPr>
          <w:rFonts w:ascii="CalistoMT" w:hAnsi="CalistoMT" w:cs="CalistoMT"/>
          <w:lang w:val="en-US"/>
        </w:rPr>
        <w:t>”</w:t>
      </w:r>
    </w:p>
  </w:comment>
  <w:comment w:id="58" w:author="Vidarte Chicchon, Rosa" w:date="2020-03-04T15:37:00Z" w:initials="VCR">
    <w:p w14:paraId="3463E5B3" w14:textId="7143B34D" w:rsidR="005C0247" w:rsidRDefault="005C0247">
      <w:pPr>
        <w:pStyle w:val="CommentText"/>
      </w:pPr>
      <w:r>
        <w:rPr>
          <w:rStyle w:val="CommentReference"/>
        </w:rPr>
        <w:annotationRef/>
      </w:r>
      <w:r>
        <w:t xml:space="preserve">I could not check these, I did not find it in </w:t>
      </w:r>
      <w:proofErr w:type="spellStart"/>
      <w:r>
        <w:t>Giardili</w:t>
      </w:r>
      <w:proofErr w:type="spellEnd"/>
      <w:r>
        <w:t>, 2019.</w:t>
      </w:r>
    </w:p>
  </w:comment>
  <w:comment w:id="59" w:author="Vidarte Chicchon, Rosa" w:date="2020-03-04T15:55:00Z" w:initials="VCR">
    <w:p w14:paraId="3EA7ED92" w14:textId="3E29918B" w:rsidR="004F46AA" w:rsidRDefault="004F46AA">
      <w:pPr>
        <w:pStyle w:val="CommentText"/>
      </w:pPr>
      <w:r>
        <w:rPr>
          <w:rStyle w:val="CommentReference"/>
        </w:rPr>
        <w:annotationRef/>
      </w:r>
      <w:r>
        <w:t xml:space="preserve">Can’t </w:t>
      </w:r>
      <w:proofErr w:type="spellStart"/>
      <w:r>
        <w:t>factcheck</w:t>
      </w:r>
      <w:proofErr w:type="spellEnd"/>
      <w:r>
        <w:t xml:space="preserve"> this</w:t>
      </w:r>
    </w:p>
  </w:comment>
  <w:comment w:id="60" w:author="Vidarte Chicchon, Rosa" w:date="2020-03-04T15:44:00Z" w:initials="VCR">
    <w:p w14:paraId="0843CA84" w14:textId="77777777" w:rsidR="006126A7" w:rsidRDefault="006126A7">
      <w:pPr>
        <w:pStyle w:val="CommentText"/>
      </w:pPr>
      <w:r>
        <w:rPr>
          <w:rStyle w:val="CommentReference"/>
        </w:rPr>
        <w:annotationRef/>
      </w:r>
      <w:r>
        <w:t>The name of the act is “</w:t>
      </w:r>
      <w:r w:rsidRPr="006126A7">
        <w:t>Gender Identity, Gender Expression and Sex Characteristics Act (2015)</w:t>
      </w:r>
      <w:r>
        <w:t>”/</w:t>
      </w:r>
    </w:p>
    <w:p w14:paraId="6D9BCF66" w14:textId="3E3EBF75" w:rsidR="006126A7" w:rsidRDefault="006126A7">
      <w:pPr>
        <w:pStyle w:val="CommentText"/>
      </w:pPr>
      <w:r>
        <w:t>Is it better to put that is from 2015?</w:t>
      </w:r>
    </w:p>
  </w:comment>
  <w:comment w:id="61" w:author="Vidarte Chicchon, Rosa" w:date="2020-03-04T15:51:00Z" w:initials="VCR">
    <w:p w14:paraId="79736421" w14:textId="6BF41B8C" w:rsidR="00B80EDD" w:rsidRDefault="00B80EDD">
      <w:pPr>
        <w:pStyle w:val="CommentText"/>
      </w:pPr>
      <w:r>
        <w:rPr>
          <w:rStyle w:val="CommentReference"/>
        </w:rPr>
        <w:annotationRef/>
      </w:r>
      <w:r>
        <w:t>I didn’t find this information in Avila (2018), but I found this “</w:t>
      </w:r>
      <w:r w:rsidRPr="00B80EDD">
        <w:rPr>
          <w:rFonts w:ascii="Cambria" w:eastAsia="GothamRounded-Light" w:hAnsi="Cambria" w:cs="GothamRounded-Light"/>
          <w:b/>
          <w:color w:val="00051A"/>
          <w:sz w:val="18"/>
          <w:szCs w:val="18"/>
          <w:lang w:val="en-US"/>
        </w:rPr>
        <w:t>The Maltese government is the first to tackle inclusion of trans, gender variant and intersex students in schools with a specific policy, procedures a</w:t>
      </w:r>
      <w:r w:rsidRPr="00B80EDD">
        <w:rPr>
          <w:rFonts w:ascii="Cambria" w:eastAsia="GothamRounded-Light" w:hAnsi="Cambria" w:cs="GothamRounded-Light"/>
          <w:b/>
          <w:color w:val="00051A"/>
          <w:sz w:val="18"/>
          <w:szCs w:val="18"/>
          <w:lang w:val="en-US"/>
        </w:rPr>
        <w:t>nd strategy document…</w:t>
      </w:r>
      <w:r w:rsidRPr="00B80EDD">
        <w:rPr>
          <w:rFonts w:ascii="Cambria" w:eastAsia="GothamRounded-Light" w:hAnsi="Cambria" w:cs="GothamRounded-Light"/>
          <w:b/>
          <w:color w:val="00051A"/>
          <w:sz w:val="18"/>
          <w:szCs w:val="18"/>
          <w:lang w:val="en-US"/>
        </w:rPr>
        <w:t>.</w:t>
      </w:r>
      <w:r>
        <w:rPr>
          <w:rFonts w:ascii="Cambria" w:eastAsia="GothamRounded-Light" w:hAnsi="Cambria" w:cs="GothamRounded-Light"/>
          <w:color w:val="00051A"/>
          <w:sz w:val="18"/>
          <w:szCs w:val="18"/>
          <w:lang w:val="en-US"/>
        </w:rPr>
        <w:t>”</w:t>
      </w:r>
    </w:p>
  </w:comment>
  <w:comment w:id="66" w:author="Vidarte Chicchon, Rosa" w:date="2020-03-04T15:59:00Z" w:initials="VCR">
    <w:p w14:paraId="4068525E" w14:textId="62706903" w:rsidR="0061468F" w:rsidRDefault="0061468F">
      <w:pPr>
        <w:pStyle w:val="CommentText"/>
      </w:pPr>
      <w:r>
        <w:rPr>
          <w:rStyle w:val="CommentReference"/>
        </w:rPr>
        <w:annotationRef/>
      </w:r>
      <w:r>
        <w:t>ECLAC 2016 doesn’t mention disparity among ethnic groups.</w:t>
      </w:r>
    </w:p>
  </w:comment>
  <w:comment w:id="67" w:author="Vidarte Chicchon, Rosa" w:date="2020-03-04T16:11:00Z" w:initials="VCR">
    <w:p w14:paraId="71EBCC78" w14:textId="4D9D1E1E" w:rsidR="004451A8" w:rsidRDefault="004451A8">
      <w:pPr>
        <w:pStyle w:val="CommentText"/>
      </w:pPr>
      <w:r>
        <w:rPr>
          <w:rStyle w:val="CommentReference"/>
        </w:rPr>
        <w:annotationRef/>
      </w:r>
      <w:r>
        <w:t>This sounds very vague</w:t>
      </w:r>
    </w:p>
  </w:comment>
  <w:comment w:id="68" w:author="Vidarte Chicchon, Rosa" w:date="2020-03-04T16:39:00Z" w:initials="VCR">
    <w:p w14:paraId="68004903" w14:textId="39CE5A9F" w:rsidR="000A42D9" w:rsidRDefault="000A42D9" w:rsidP="000A42D9">
      <w:pPr>
        <w:pStyle w:val="CommentText"/>
      </w:pPr>
      <w:r>
        <w:rPr>
          <w:rStyle w:val="CommentReference"/>
        </w:rPr>
        <w:annotationRef/>
      </w:r>
      <w:r>
        <w:t>Paredes say they are invisible to the Peruvians, but not to the State.</w:t>
      </w:r>
    </w:p>
    <w:p w14:paraId="3C775317" w14:textId="3BD1A156" w:rsidR="00790BA4" w:rsidRDefault="00790BA4" w:rsidP="000A42D9">
      <w:pPr>
        <w:pStyle w:val="CommentText"/>
      </w:pPr>
      <w:r>
        <w:t xml:space="preserve">Soto Quiroz and Diaz give a sociological analysis of </w:t>
      </w:r>
      <w:proofErr w:type="spellStart"/>
      <w:r>
        <w:t>mestizaje</w:t>
      </w:r>
      <w:proofErr w:type="spellEnd"/>
      <w:r>
        <w:t xml:space="preserve"> in Central America, and I guess one can deduct that mestizos end up being invisible, though it is not directly said.</w:t>
      </w:r>
    </w:p>
    <w:p w14:paraId="2953C05B" w14:textId="6A2FFD50" w:rsidR="000A42D9" w:rsidRDefault="000A42D9">
      <w:pPr>
        <w:pStyle w:val="CommentText"/>
      </w:pPr>
      <w:r>
        <w:t xml:space="preserve">I think the one that should remain cited is </w:t>
      </w:r>
      <w:proofErr w:type="spellStart"/>
      <w:r>
        <w:t>Telles</w:t>
      </w:r>
      <w:proofErr w:type="spellEnd"/>
      <w:r>
        <w:t xml:space="preserve"> et al 2015 that says “</w:t>
      </w:r>
      <w:r>
        <w:rPr>
          <w:sz w:val="16"/>
          <w:szCs w:val="16"/>
        </w:rPr>
        <w:t>However, perhaps</w:t>
      </w:r>
      <w:r>
        <w:rPr>
          <w:sz w:val="16"/>
          <w:szCs w:val="16"/>
        </w:rPr>
        <w:t xml:space="preserve"> due to a nation-building ideol</w:t>
      </w:r>
      <w:r>
        <w:rPr>
          <w:sz w:val="16"/>
          <w:szCs w:val="16"/>
        </w:rPr>
        <w:t>ogy of race mixture (</w:t>
      </w:r>
      <w:proofErr w:type="spellStart"/>
      <w:r>
        <w:rPr>
          <w:rFonts w:ascii="CDEJP K+ Gulliver IT" w:hAnsi="CDEJP K+ Gulliver IT" w:cs="CDEJP K+ Gulliver IT"/>
          <w:sz w:val="16"/>
          <w:szCs w:val="16"/>
        </w:rPr>
        <w:t>mestizaje</w:t>
      </w:r>
      <w:proofErr w:type="spellEnd"/>
      <w:r>
        <w:rPr>
          <w:sz w:val="16"/>
          <w:szCs w:val="16"/>
        </w:rPr>
        <w:t xml:space="preserve">), </w:t>
      </w:r>
      <w:r>
        <w:rPr>
          <w:sz w:val="16"/>
          <w:szCs w:val="16"/>
        </w:rPr>
        <w:t>stratification on the basis</w:t>
      </w:r>
      <w:r>
        <w:rPr>
          <w:sz w:val="16"/>
          <w:szCs w:val="16"/>
        </w:rPr>
        <w:t xml:space="preserve"> </w:t>
      </w:r>
      <w:r>
        <w:rPr>
          <w:sz w:val="16"/>
          <w:szCs w:val="16"/>
        </w:rPr>
        <w:t xml:space="preserve">of race, ethnicity, and </w:t>
      </w:r>
      <w:proofErr w:type="spellStart"/>
      <w:r>
        <w:rPr>
          <w:sz w:val="16"/>
          <w:szCs w:val="16"/>
        </w:rPr>
        <w:t>color</w:t>
      </w:r>
      <w:proofErr w:type="spellEnd"/>
      <w:r>
        <w:rPr>
          <w:sz w:val="16"/>
          <w:szCs w:val="16"/>
        </w:rPr>
        <w:t xml:space="preserve"> i</w:t>
      </w:r>
      <w:r>
        <w:rPr>
          <w:sz w:val="16"/>
          <w:szCs w:val="16"/>
        </w:rPr>
        <w:t>s still often denied, or consid</w:t>
      </w:r>
      <w:r>
        <w:rPr>
          <w:sz w:val="16"/>
          <w:szCs w:val="16"/>
        </w:rPr>
        <w:t>ered a relic of race-based systems from the colonial era,</w:t>
      </w:r>
      <w:r>
        <w:rPr>
          <w:sz w:val="16"/>
          <w:szCs w:val="16"/>
        </w:rPr>
        <w:t xml:space="preserve"> </w:t>
      </w:r>
      <w:r>
        <w:rPr>
          <w:sz w:val="16"/>
          <w:szCs w:val="16"/>
        </w:rPr>
        <w:t xml:space="preserve">such as slavery or </w:t>
      </w:r>
      <w:proofErr w:type="spellStart"/>
      <w:r>
        <w:rPr>
          <w:rFonts w:ascii="CDEJP K+ Gulliver IT" w:hAnsi="CDEJP K+ Gulliver IT" w:cs="CDEJP K+ Gulliver IT"/>
          <w:sz w:val="16"/>
          <w:szCs w:val="16"/>
        </w:rPr>
        <w:t>castas</w:t>
      </w:r>
      <w:proofErr w:type="spellEnd"/>
      <w:r>
        <w:rPr>
          <w:rFonts w:ascii="CDEJP K+ Gulliver IT" w:hAnsi="CDEJP K+ Gulliver IT" w:cs="CDEJP K+ Gulliver IT"/>
          <w:sz w:val="16"/>
          <w:szCs w:val="16"/>
        </w:rPr>
        <w:t>”</w:t>
      </w:r>
      <w:r>
        <w:rPr>
          <w:sz w:val="16"/>
          <w:szCs w:val="16"/>
        </w:rPr>
        <w:t>.</w:t>
      </w:r>
    </w:p>
    <w:p w14:paraId="51A142AC" w14:textId="77777777" w:rsidR="000A42D9" w:rsidRDefault="000A42D9">
      <w:pPr>
        <w:pStyle w:val="CommentText"/>
      </w:pPr>
    </w:p>
  </w:comment>
  <w:comment w:id="69" w:author="Vidarte Chicchon, Rosa" w:date="2020-03-04T16:48:00Z" w:initials="VCR">
    <w:p w14:paraId="652AB337" w14:textId="7E8497DE" w:rsidR="007315BF" w:rsidRDefault="007315BF">
      <w:pPr>
        <w:pStyle w:val="CommentText"/>
      </w:pPr>
      <w:r>
        <w:rPr>
          <w:rStyle w:val="CommentReference"/>
        </w:rPr>
        <w:annotationRef/>
      </w:r>
      <w:r w:rsidR="006F5F2F">
        <w:t>It is not official recognition</w:t>
      </w:r>
      <w:r w:rsidR="006F5F2F">
        <w:t xml:space="preserve">. </w:t>
      </w:r>
      <w:r>
        <w:t xml:space="preserve">The official bit is not mentioned in Del </w:t>
      </w:r>
      <w:proofErr w:type="spellStart"/>
      <w:r>
        <w:t>Popolo</w:t>
      </w:r>
      <w:proofErr w:type="spellEnd"/>
      <w:r>
        <w:t xml:space="preserve"> (page 15).</w:t>
      </w:r>
      <w:r w:rsidR="006F5F2F">
        <w:t xml:space="preserve"> </w:t>
      </w:r>
    </w:p>
  </w:comment>
  <w:comment w:id="70" w:author="Vidarte Chicchon, Rosa" w:date="2020-03-04T16:52:00Z" w:initials="VCR">
    <w:p w14:paraId="0AF63015" w14:textId="16AAB86E" w:rsidR="00216B1A" w:rsidRPr="00B65DA7" w:rsidRDefault="00216B1A">
      <w:pPr>
        <w:pStyle w:val="CommentText"/>
        <w:rPr>
          <w:lang w:val="fr-FR"/>
        </w:rPr>
      </w:pPr>
      <w:r>
        <w:rPr>
          <w:rStyle w:val="CommentReference"/>
        </w:rPr>
        <w:annotationRef/>
      </w:r>
      <w:r w:rsidR="00B65DA7">
        <w:t>S</w:t>
      </w:r>
      <w:r>
        <w:t>elf-identification is includ</w:t>
      </w:r>
      <w:r w:rsidR="00B65DA7">
        <w:t>ed</w:t>
      </w:r>
      <w:r>
        <w:t xml:space="preserve"> in th</w:t>
      </w:r>
      <w:r w:rsidR="00B65DA7">
        <w:t>e</w:t>
      </w:r>
      <w:r>
        <w:t xml:space="preserve"> category of recognition of identity. </w:t>
      </w:r>
      <w:proofErr w:type="spellStart"/>
      <w:r w:rsidRPr="00B65DA7">
        <w:rPr>
          <w:lang w:val="fr-FR"/>
        </w:rPr>
        <w:t>See</w:t>
      </w:r>
      <w:proofErr w:type="spellEnd"/>
      <w:r w:rsidRPr="00B65DA7">
        <w:rPr>
          <w:lang w:val="fr-FR"/>
        </w:rPr>
        <w:t xml:space="preserve"> page 15 &amp; page 23 of the document</w:t>
      </w:r>
      <w:r w:rsidR="00B65DA7" w:rsidRPr="00B65DA7">
        <w:rPr>
          <w:lang w:val="fr-FR"/>
        </w:rPr>
        <w:t xml:space="preserve">. </w:t>
      </w:r>
      <w:proofErr w:type="spellStart"/>
      <w:r w:rsidR="00B65DA7" w:rsidRPr="00B65DA7">
        <w:rPr>
          <w:lang w:val="fr-FR"/>
        </w:rPr>
        <w:t>Also</w:t>
      </w:r>
      <w:proofErr w:type="spellEnd"/>
      <w:r w:rsidR="00B65DA7" w:rsidRPr="00B65DA7">
        <w:rPr>
          <w:lang w:val="fr-FR"/>
        </w:rPr>
        <w:t>, in page 16:</w:t>
      </w:r>
    </w:p>
    <w:p w14:paraId="2E721B12" w14:textId="66B0228F" w:rsidR="00B65DA7" w:rsidRPr="00B83B1F" w:rsidRDefault="00B65DA7" w:rsidP="00B65DA7">
      <w:pPr>
        <w:autoSpaceDE w:val="0"/>
        <w:autoSpaceDN w:val="0"/>
        <w:adjustRightInd w:val="0"/>
        <w:rPr>
          <w:lang w:val="en-US"/>
        </w:rPr>
      </w:pPr>
      <w:r>
        <w:rPr>
          <w:rFonts w:cs="Times New Roman"/>
          <w:sz w:val="22"/>
          <w:szCs w:val="22"/>
          <w:lang w:val="fr-FR"/>
        </w:rPr>
        <w:t>« </w:t>
      </w:r>
      <w:proofErr w:type="spellStart"/>
      <w:r>
        <w:rPr>
          <w:rFonts w:cs="Times New Roman"/>
          <w:sz w:val="22"/>
          <w:szCs w:val="22"/>
          <w:lang w:val="fr-FR"/>
        </w:rPr>
        <w:t>Cabe</w:t>
      </w:r>
      <w:proofErr w:type="spellEnd"/>
      <w:r>
        <w:rPr>
          <w:rFonts w:cs="Times New Roman"/>
          <w:sz w:val="22"/>
          <w:szCs w:val="22"/>
          <w:lang w:val="fr-FR"/>
        </w:rPr>
        <w:t xml:space="preserve"> </w:t>
      </w:r>
      <w:proofErr w:type="spellStart"/>
      <w:r>
        <w:rPr>
          <w:rFonts w:cs="Times New Roman"/>
          <w:sz w:val="22"/>
          <w:szCs w:val="22"/>
          <w:lang w:val="fr-FR"/>
        </w:rPr>
        <w:t>señalar</w:t>
      </w:r>
      <w:proofErr w:type="spellEnd"/>
      <w:r>
        <w:rPr>
          <w:rFonts w:cs="Times New Roman"/>
          <w:sz w:val="22"/>
          <w:szCs w:val="22"/>
          <w:lang w:val="fr-FR"/>
        </w:rPr>
        <w:t xml:space="preserve"> que la </w:t>
      </w:r>
      <w:proofErr w:type="spellStart"/>
      <w:r>
        <w:rPr>
          <w:rFonts w:cs="Times New Roman"/>
          <w:sz w:val="22"/>
          <w:szCs w:val="22"/>
          <w:lang w:val="fr-FR"/>
        </w:rPr>
        <w:t>dimensión</w:t>
      </w:r>
      <w:proofErr w:type="spellEnd"/>
      <w:r>
        <w:rPr>
          <w:rFonts w:cs="Times New Roman"/>
          <w:sz w:val="22"/>
          <w:szCs w:val="22"/>
          <w:lang w:val="fr-FR"/>
        </w:rPr>
        <w:t xml:space="preserve"> de </w:t>
      </w:r>
      <w:proofErr w:type="spellStart"/>
      <w:r>
        <w:rPr>
          <w:rFonts w:cs="Times New Roman"/>
          <w:sz w:val="22"/>
          <w:szCs w:val="22"/>
          <w:lang w:val="fr-FR"/>
        </w:rPr>
        <w:t>reconocimiento</w:t>
      </w:r>
      <w:proofErr w:type="spellEnd"/>
      <w:r>
        <w:rPr>
          <w:rFonts w:cs="Times New Roman"/>
          <w:sz w:val="22"/>
          <w:szCs w:val="22"/>
          <w:lang w:val="fr-FR"/>
        </w:rPr>
        <w:t xml:space="preserve"> de la </w:t>
      </w:r>
      <w:proofErr w:type="spellStart"/>
      <w:r>
        <w:rPr>
          <w:rFonts w:cs="Times New Roman"/>
          <w:sz w:val="22"/>
          <w:szCs w:val="22"/>
          <w:lang w:val="fr-FR"/>
        </w:rPr>
        <w:t>identidad</w:t>
      </w:r>
      <w:proofErr w:type="spellEnd"/>
      <w:r>
        <w:rPr>
          <w:rFonts w:cs="Times New Roman"/>
          <w:sz w:val="22"/>
          <w:szCs w:val="22"/>
          <w:lang w:val="fr-FR"/>
        </w:rPr>
        <w:t xml:space="preserve"> </w:t>
      </w:r>
      <w:proofErr w:type="spellStart"/>
      <w:r>
        <w:rPr>
          <w:rFonts w:cs="Times New Roman"/>
          <w:sz w:val="22"/>
          <w:szCs w:val="22"/>
          <w:lang w:val="fr-FR"/>
        </w:rPr>
        <w:t>adquiere</w:t>
      </w:r>
      <w:proofErr w:type="spellEnd"/>
      <w:r>
        <w:rPr>
          <w:rFonts w:cs="Times New Roman"/>
          <w:sz w:val="22"/>
          <w:szCs w:val="22"/>
          <w:lang w:val="fr-FR"/>
        </w:rPr>
        <w:t xml:space="preserve"> </w:t>
      </w:r>
      <w:proofErr w:type="spellStart"/>
      <w:r>
        <w:rPr>
          <w:rFonts w:cs="Times New Roman"/>
          <w:sz w:val="22"/>
          <w:szCs w:val="22"/>
          <w:lang w:val="fr-FR"/>
        </w:rPr>
        <w:t>preeminencia</w:t>
      </w:r>
      <w:proofErr w:type="spellEnd"/>
      <w:r>
        <w:rPr>
          <w:rFonts w:cs="Times New Roman"/>
          <w:sz w:val="22"/>
          <w:szCs w:val="22"/>
          <w:lang w:val="fr-FR"/>
        </w:rPr>
        <w:t xml:space="preserve"> </w:t>
      </w:r>
      <w:r>
        <w:rPr>
          <w:rFonts w:cs="Times New Roman"/>
          <w:sz w:val="22"/>
          <w:szCs w:val="22"/>
          <w:lang w:val="fr-FR"/>
        </w:rPr>
        <w:t xml:space="preserve">sobre las </w:t>
      </w:r>
      <w:proofErr w:type="spellStart"/>
      <w:r>
        <w:rPr>
          <w:rFonts w:cs="Times New Roman"/>
          <w:sz w:val="22"/>
          <w:szCs w:val="22"/>
          <w:lang w:val="fr-FR"/>
        </w:rPr>
        <w:t>demás</w:t>
      </w:r>
      <w:proofErr w:type="spellEnd"/>
      <w:r>
        <w:rPr>
          <w:rFonts w:cs="Times New Roman"/>
          <w:sz w:val="22"/>
          <w:szCs w:val="22"/>
          <w:lang w:val="fr-FR"/>
        </w:rPr>
        <w:t xml:space="preserve">, en </w:t>
      </w:r>
      <w:proofErr w:type="spellStart"/>
      <w:r>
        <w:rPr>
          <w:rFonts w:cs="Times New Roman"/>
          <w:sz w:val="22"/>
          <w:szCs w:val="22"/>
          <w:lang w:val="fr-FR"/>
        </w:rPr>
        <w:t>tanto</w:t>
      </w:r>
      <w:proofErr w:type="spellEnd"/>
      <w:r>
        <w:rPr>
          <w:rFonts w:cs="Times New Roman"/>
          <w:sz w:val="22"/>
          <w:szCs w:val="22"/>
          <w:lang w:val="fr-FR"/>
        </w:rPr>
        <w:t xml:space="preserve"> </w:t>
      </w:r>
      <w:proofErr w:type="spellStart"/>
      <w:r>
        <w:rPr>
          <w:rFonts w:cs="Times New Roman"/>
          <w:sz w:val="22"/>
          <w:szCs w:val="22"/>
          <w:lang w:val="fr-FR"/>
        </w:rPr>
        <w:t>representa</w:t>
      </w:r>
      <w:proofErr w:type="spellEnd"/>
      <w:r>
        <w:rPr>
          <w:rFonts w:cs="Times New Roman"/>
          <w:sz w:val="22"/>
          <w:szCs w:val="22"/>
          <w:lang w:val="fr-FR"/>
        </w:rPr>
        <w:t xml:space="preserve"> el </w:t>
      </w:r>
      <w:proofErr w:type="spellStart"/>
      <w:r>
        <w:rPr>
          <w:rFonts w:cs="Times New Roman"/>
          <w:sz w:val="22"/>
          <w:szCs w:val="22"/>
          <w:lang w:val="fr-FR"/>
        </w:rPr>
        <w:t>ejercicio</w:t>
      </w:r>
      <w:proofErr w:type="spellEnd"/>
      <w:r>
        <w:rPr>
          <w:rFonts w:cs="Times New Roman"/>
          <w:sz w:val="22"/>
          <w:szCs w:val="22"/>
          <w:lang w:val="fr-FR"/>
        </w:rPr>
        <w:t xml:space="preserve"> </w:t>
      </w:r>
      <w:proofErr w:type="spellStart"/>
      <w:r>
        <w:rPr>
          <w:rFonts w:cs="Times New Roman"/>
          <w:sz w:val="22"/>
          <w:szCs w:val="22"/>
          <w:lang w:val="fr-FR"/>
        </w:rPr>
        <w:t>efectivo</w:t>
      </w:r>
      <w:proofErr w:type="spellEnd"/>
      <w:r>
        <w:rPr>
          <w:rFonts w:cs="Times New Roman"/>
          <w:sz w:val="22"/>
          <w:szCs w:val="22"/>
          <w:lang w:val="fr-FR"/>
        </w:rPr>
        <w:t xml:space="preserve"> del </w:t>
      </w:r>
      <w:proofErr w:type="spellStart"/>
      <w:r>
        <w:rPr>
          <w:rFonts w:cs="Times New Roman"/>
          <w:sz w:val="22"/>
          <w:szCs w:val="22"/>
          <w:lang w:val="fr-FR"/>
        </w:rPr>
        <w:t>derecho</w:t>
      </w:r>
      <w:proofErr w:type="spellEnd"/>
      <w:r>
        <w:rPr>
          <w:rFonts w:cs="Times New Roman"/>
          <w:sz w:val="22"/>
          <w:szCs w:val="22"/>
          <w:lang w:val="fr-FR"/>
        </w:rPr>
        <w:t xml:space="preserve"> a </w:t>
      </w:r>
      <w:proofErr w:type="spellStart"/>
      <w:r>
        <w:rPr>
          <w:rFonts w:cs="Times New Roman"/>
          <w:sz w:val="22"/>
          <w:szCs w:val="22"/>
          <w:lang w:val="fr-FR"/>
        </w:rPr>
        <w:t>reconocerse</w:t>
      </w:r>
      <w:proofErr w:type="spellEnd"/>
      <w:r>
        <w:rPr>
          <w:rFonts w:cs="Times New Roman"/>
          <w:sz w:val="22"/>
          <w:szCs w:val="22"/>
          <w:lang w:val="fr-FR"/>
        </w:rPr>
        <w:t xml:space="preserve"> </w:t>
      </w:r>
      <w:proofErr w:type="spellStart"/>
      <w:r>
        <w:rPr>
          <w:rFonts w:cs="Times New Roman"/>
          <w:sz w:val="22"/>
          <w:szCs w:val="22"/>
          <w:lang w:val="fr-FR"/>
        </w:rPr>
        <w:t>como</w:t>
      </w:r>
      <w:proofErr w:type="spellEnd"/>
      <w:r>
        <w:rPr>
          <w:rFonts w:cs="Times New Roman"/>
          <w:sz w:val="22"/>
          <w:szCs w:val="22"/>
          <w:lang w:val="fr-FR"/>
        </w:rPr>
        <w:t xml:space="preserve"> parte </w:t>
      </w:r>
      <w:proofErr w:type="gramStart"/>
      <w:r>
        <w:rPr>
          <w:rFonts w:cs="Times New Roman"/>
          <w:sz w:val="22"/>
          <w:szCs w:val="22"/>
          <w:lang w:val="fr-FR"/>
        </w:rPr>
        <w:t>de</w:t>
      </w:r>
      <w:r>
        <w:rPr>
          <w:rFonts w:cs="Times New Roman"/>
          <w:sz w:val="22"/>
          <w:szCs w:val="22"/>
          <w:lang w:val="fr-FR"/>
        </w:rPr>
        <w:t xml:space="preserve"> </w:t>
      </w:r>
      <w:r>
        <w:rPr>
          <w:rFonts w:cs="Times New Roman"/>
          <w:sz w:val="22"/>
          <w:szCs w:val="22"/>
          <w:lang w:val="fr-FR"/>
        </w:rPr>
        <w:t>un</w:t>
      </w:r>
      <w:proofErr w:type="gramEnd"/>
      <w:r>
        <w:rPr>
          <w:rFonts w:cs="Times New Roman"/>
          <w:sz w:val="22"/>
          <w:szCs w:val="22"/>
          <w:lang w:val="fr-FR"/>
        </w:rPr>
        <w:t xml:space="preserve"> pueblo, en palabras de </w:t>
      </w:r>
      <w:proofErr w:type="spellStart"/>
      <w:r>
        <w:rPr>
          <w:rFonts w:cs="Times New Roman"/>
          <w:sz w:val="22"/>
          <w:szCs w:val="22"/>
          <w:lang w:val="fr-FR"/>
        </w:rPr>
        <w:t>Martínez</w:t>
      </w:r>
      <w:proofErr w:type="spellEnd"/>
      <w:r>
        <w:rPr>
          <w:rFonts w:cs="Times New Roman"/>
          <w:sz w:val="22"/>
          <w:szCs w:val="22"/>
          <w:lang w:val="fr-FR"/>
        </w:rPr>
        <w:t xml:space="preserve"> </w:t>
      </w:r>
      <w:proofErr w:type="spellStart"/>
      <w:r>
        <w:rPr>
          <w:rFonts w:cs="Times New Roman"/>
          <w:sz w:val="22"/>
          <w:szCs w:val="22"/>
          <w:lang w:val="fr-FR"/>
        </w:rPr>
        <w:t>Cobo</w:t>
      </w:r>
      <w:proofErr w:type="spellEnd"/>
      <w:r>
        <w:rPr>
          <w:rFonts w:cs="Times New Roman"/>
          <w:sz w:val="22"/>
          <w:szCs w:val="22"/>
          <w:lang w:val="fr-FR"/>
        </w:rPr>
        <w:t xml:space="preserve"> (1986), “</w:t>
      </w:r>
      <w:r>
        <w:rPr>
          <w:rFonts w:cs="Times New Roman"/>
          <w:i/>
          <w:iCs/>
          <w:sz w:val="22"/>
          <w:szCs w:val="22"/>
          <w:lang w:val="fr-FR"/>
        </w:rPr>
        <w:t xml:space="preserve">de </w:t>
      </w:r>
      <w:proofErr w:type="spellStart"/>
      <w:r>
        <w:rPr>
          <w:rFonts w:cs="Times New Roman"/>
          <w:i/>
          <w:iCs/>
          <w:sz w:val="22"/>
          <w:szCs w:val="22"/>
          <w:lang w:val="fr-FR"/>
        </w:rPr>
        <w:t>preservar</w:t>
      </w:r>
      <w:proofErr w:type="spellEnd"/>
      <w:r>
        <w:rPr>
          <w:rFonts w:cs="Times New Roman"/>
          <w:i/>
          <w:iCs/>
          <w:sz w:val="22"/>
          <w:szCs w:val="22"/>
          <w:lang w:val="fr-FR"/>
        </w:rPr>
        <w:t xml:space="preserve"> el </w:t>
      </w:r>
      <w:proofErr w:type="spellStart"/>
      <w:r>
        <w:rPr>
          <w:rFonts w:cs="Times New Roman"/>
          <w:i/>
          <w:iCs/>
          <w:sz w:val="22"/>
          <w:szCs w:val="22"/>
          <w:lang w:val="fr-FR"/>
        </w:rPr>
        <w:t>derecho</w:t>
      </w:r>
      <w:proofErr w:type="spellEnd"/>
      <w:r>
        <w:rPr>
          <w:rFonts w:cs="Times New Roman"/>
          <w:i/>
          <w:iCs/>
          <w:sz w:val="22"/>
          <w:szCs w:val="22"/>
          <w:lang w:val="fr-FR"/>
        </w:rPr>
        <w:t xml:space="preserve"> </w:t>
      </w:r>
      <w:proofErr w:type="spellStart"/>
      <w:r>
        <w:rPr>
          <w:rFonts w:cs="Times New Roman"/>
          <w:i/>
          <w:iCs/>
          <w:sz w:val="22"/>
          <w:szCs w:val="22"/>
          <w:lang w:val="fr-FR"/>
        </w:rPr>
        <w:t>soberano</w:t>
      </w:r>
      <w:proofErr w:type="spellEnd"/>
      <w:r>
        <w:rPr>
          <w:rFonts w:cs="Times New Roman"/>
          <w:i/>
          <w:iCs/>
          <w:sz w:val="22"/>
          <w:szCs w:val="22"/>
          <w:lang w:val="fr-FR"/>
        </w:rPr>
        <w:t xml:space="preserve"> y el </w:t>
      </w:r>
      <w:proofErr w:type="spellStart"/>
      <w:r>
        <w:rPr>
          <w:rFonts w:cs="Times New Roman"/>
          <w:i/>
          <w:iCs/>
          <w:sz w:val="22"/>
          <w:szCs w:val="22"/>
          <w:lang w:val="fr-FR"/>
        </w:rPr>
        <w:t>poder</w:t>
      </w:r>
      <w:proofErr w:type="spellEnd"/>
      <w:r>
        <w:rPr>
          <w:rFonts w:cs="Times New Roman"/>
          <w:i/>
          <w:iCs/>
          <w:sz w:val="22"/>
          <w:szCs w:val="22"/>
          <w:lang w:val="fr-FR"/>
        </w:rPr>
        <w:t xml:space="preserve"> de</w:t>
      </w:r>
      <w:r>
        <w:rPr>
          <w:rFonts w:cs="Times New Roman"/>
          <w:i/>
          <w:iCs/>
          <w:sz w:val="22"/>
          <w:szCs w:val="22"/>
          <w:lang w:val="fr-FR"/>
        </w:rPr>
        <w:t xml:space="preserve"> </w:t>
      </w:r>
      <w:proofErr w:type="spellStart"/>
      <w:r>
        <w:rPr>
          <w:rFonts w:cs="Times New Roman"/>
          <w:i/>
          <w:iCs/>
          <w:sz w:val="22"/>
          <w:szCs w:val="22"/>
          <w:lang w:val="fr-FR"/>
        </w:rPr>
        <w:t>decidir</w:t>
      </w:r>
      <w:proofErr w:type="spellEnd"/>
      <w:r>
        <w:rPr>
          <w:rFonts w:cs="Times New Roman"/>
          <w:i/>
          <w:iCs/>
          <w:sz w:val="22"/>
          <w:szCs w:val="22"/>
          <w:lang w:val="fr-FR"/>
        </w:rPr>
        <w:t xml:space="preserve"> </w:t>
      </w:r>
      <w:proofErr w:type="spellStart"/>
      <w:r>
        <w:rPr>
          <w:rFonts w:cs="Times New Roman"/>
          <w:i/>
          <w:iCs/>
          <w:sz w:val="22"/>
          <w:szCs w:val="22"/>
          <w:lang w:val="fr-FR"/>
        </w:rPr>
        <w:t>quién</w:t>
      </w:r>
      <w:proofErr w:type="spellEnd"/>
      <w:r>
        <w:rPr>
          <w:rFonts w:cs="Times New Roman"/>
          <w:i/>
          <w:iCs/>
          <w:sz w:val="22"/>
          <w:szCs w:val="22"/>
          <w:lang w:val="fr-FR"/>
        </w:rPr>
        <w:t xml:space="preserve"> </w:t>
      </w:r>
      <w:proofErr w:type="spellStart"/>
      <w:r>
        <w:rPr>
          <w:rFonts w:cs="Times New Roman"/>
          <w:i/>
          <w:iCs/>
          <w:sz w:val="22"/>
          <w:szCs w:val="22"/>
          <w:lang w:val="fr-FR"/>
        </w:rPr>
        <w:t>pertenece</w:t>
      </w:r>
      <w:proofErr w:type="spellEnd"/>
      <w:r>
        <w:rPr>
          <w:rFonts w:cs="Times New Roman"/>
          <w:sz w:val="22"/>
          <w:szCs w:val="22"/>
          <w:lang w:val="fr-FR"/>
        </w:rPr>
        <w:t xml:space="preserve">” a un pueblo </w:t>
      </w:r>
      <w:proofErr w:type="spellStart"/>
      <w:r>
        <w:rPr>
          <w:rFonts w:cs="Times New Roman"/>
          <w:sz w:val="22"/>
          <w:szCs w:val="22"/>
          <w:lang w:val="fr-FR"/>
        </w:rPr>
        <w:t>indígena</w:t>
      </w:r>
      <w:proofErr w:type="spellEnd"/>
      <w:r>
        <w:rPr>
          <w:rFonts w:cs="Times New Roman"/>
          <w:sz w:val="22"/>
          <w:szCs w:val="22"/>
          <w:lang w:val="fr-FR"/>
        </w:rPr>
        <w:t xml:space="preserve"> “</w:t>
      </w:r>
      <w:r>
        <w:rPr>
          <w:rFonts w:cs="Times New Roman"/>
          <w:i/>
          <w:iCs/>
          <w:sz w:val="22"/>
          <w:szCs w:val="22"/>
          <w:lang w:val="fr-FR"/>
        </w:rPr>
        <w:t xml:space="preserve">sin </w:t>
      </w:r>
      <w:proofErr w:type="spellStart"/>
      <w:r>
        <w:rPr>
          <w:rFonts w:cs="Times New Roman"/>
          <w:i/>
          <w:iCs/>
          <w:sz w:val="22"/>
          <w:szCs w:val="22"/>
          <w:lang w:val="fr-FR"/>
        </w:rPr>
        <w:t>interferencia</w:t>
      </w:r>
      <w:proofErr w:type="spellEnd"/>
      <w:r>
        <w:rPr>
          <w:rFonts w:cs="Times New Roman"/>
          <w:i/>
          <w:iCs/>
          <w:sz w:val="22"/>
          <w:szCs w:val="22"/>
          <w:lang w:val="fr-FR"/>
        </w:rPr>
        <w:t xml:space="preserve"> </w:t>
      </w:r>
      <w:proofErr w:type="spellStart"/>
      <w:r>
        <w:rPr>
          <w:rFonts w:cs="Times New Roman"/>
          <w:i/>
          <w:iCs/>
          <w:sz w:val="22"/>
          <w:szCs w:val="22"/>
          <w:lang w:val="fr-FR"/>
        </w:rPr>
        <w:t>externa</w:t>
      </w:r>
      <w:proofErr w:type="spellEnd"/>
      <w:r>
        <w:rPr>
          <w:rFonts w:cs="Times New Roman"/>
          <w:sz w:val="22"/>
          <w:szCs w:val="22"/>
          <w:lang w:val="fr-FR"/>
        </w:rPr>
        <w:t>”, palabras que son</w:t>
      </w:r>
      <w:r>
        <w:rPr>
          <w:rFonts w:cs="Times New Roman"/>
          <w:sz w:val="22"/>
          <w:szCs w:val="22"/>
          <w:lang w:val="fr-FR"/>
        </w:rPr>
        <w:t xml:space="preserve"> </w:t>
      </w:r>
      <w:proofErr w:type="spellStart"/>
      <w:r>
        <w:rPr>
          <w:rFonts w:cs="Times New Roman"/>
          <w:sz w:val="22"/>
          <w:szCs w:val="22"/>
          <w:lang w:val="fr-FR"/>
        </w:rPr>
        <w:t>válidas</w:t>
      </w:r>
      <w:proofErr w:type="spellEnd"/>
      <w:r>
        <w:rPr>
          <w:rFonts w:cs="Times New Roman"/>
          <w:sz w:val="22"/>
          <w:szCs w:val="22"/>
          <w:lang w:val="fr-FR"/>
        </w:rPr>
        <w:t xml:space="preserve"> </w:t>
      </w:r>
      <w:proofErr w:type="spellStart"/>
      <w:r>
        <w:rPr>
          <w:rFonts w:cs="Times New Roman"/>
          <w:sz w:val="22"/>
          <w:szCs w:val="22"/>
          <w:lang w:val="fr-FR"/>
        </w:rPr>
        <w:t>también</w:t>
      </w:r>
      <w:proofErr w:type="spellEnd"/>
      <w:r>
        <w:rPr>
          <w:rFonts w:cs="Times New Roman"/>
          <w:sz w:val="22"/>
          <w:szCs w:val="22"/>
          <w:lang w:val="fr-FR"/>
        </w:rPr>
        <w:t xml:space="preserve"> para los </w:t>
      </w:r>
      <w:proofErr w:type="spellStart"/>
      <w:r>
        <w:rPr>
          <w:rFonts w:cs="Times New Roman"/>
          <w:sz w:val="22"/>
          <w:szCs w:val="22"/>
          <w:lang w:val="fr-FR"/>
        </w:rPr>
        <w:t>afrodescendientes</w:t>
      </w:r>
      <w:proofErr w:type="spellEnd"/>
      <w:r>
        <w:rPr>
          <w:rFonts w:cs="Times New Roman"/>
          <w:sz w:val="22"/>
          <w:szCs w:val="22"/>
          <w:lang w:val="fr-FR"/>
        </w:rPr>
        <w:t>.</w:t>
      </w:r>
      <w:r>
        <w:rPr>
          <w:rFonts w:cs="Times New Roman"/>
          <w:sz w:val="22"/>
          <w:szCs w:val="22"/>
          <w:lang w:val="fr-FR"/>
        </w:rPr>
        <w:t> »</w:t>
      </w:r>
      <w:r w:rsidR="00BE7F5F">
        <w:rPr>
          <w:rFonts w:cs="Times New Roman"/>
          <w:sz w:val="22"/>
          <w:szCs w:val="22"/>
          <w:lang w:val="fr-FR"/>
        </w:rPr>
        <w:t xml:space="preserve"> </w:t>
      </w:r>
      <w:r w:rsidR="00BE7F5F" w:rsidRPr="00B83B1F">
        <w:rPr>
          <w:rFonts w:cs="Times New Roman"/>
          <w:sz w:val="22"/>
          <w:szCs w:val="22"/>
          <w:lang w:val="en-US"/>
        </w:rPr>
        <w:t>This is the self-identification</w:t>
      </w:r>
    </w:p>
  </w:comment>
  <w:comment w:id="71" w:author="Vidarte Chicchon, Rosa" w:date="2020-03-04T17:02:00Z" w:initials="VCR">
    <w:p w14:paraId="73265653" w14:textId="6C362E18" w:rsidR="00B83B1F" w:rsidRDefault="00B83B1F">
      <w:pPr>
        <w:pStyle w:val="CommentText"/>
      </w:pPr>
      <w:r>
        <w:rPr>
          <w:rStyle w:val="CommentReference"/>
        </w:rPr>
        <w:annotationRef/>
      </w:r>
      <w:r>
        <w:t>This reference is not in the list of PDFs</w:t>
      </w:r>
    </w:p>
  </w:comment>
  <w:comment w:id="73" w:author="Vidarte Chicchon, Rosa" w:date="2020-03-04T17:05:00Z" w:initials="VCR">
    <w:p w14:paraId="18102D0A" w14:textId="0C173A39" w:rsidR="00B83B1F" w:rsidRDefault="00B83B1F">
      <w:pPr>
        <w:pStyle w:val="CommentText"/>
      </w:pPr>
      <w:r>
        <w:rPr>
          <w:rStyle w:val="CommentReference"/>
        </w:rPr>
        <w:annotationRef/>
      </w:r>
      <w:r>
        <w:t>Maybe “Government mandated” or “Government defined” instead?</w:t>
      </w:r>
    </w:p>
  </w:comment>
  <w:comment w:id="74" w:author="Vidarte Chicchon, Rosa" w:date="2020-03-04T17:04:00Z" w:initials="VCR">
    <w:p w14:paraId="5895214F" w14:textId="4EB398AD" w:rsidR="00B83B1F" w:rsidRDefault="00B83B1F">
      <w:pPr>
        <w:pStyle w:val="CommentText"/>
      </w:pPr>
      <w:r>
        <w:rPr>
          <w:rStyle w:val="CommentReference"/>
        </w:rPr>
        <w:annotationRef/>
      </w:r>
      <w:r>
        <w:t>Here should be “self-identify”</w:t>
      </w:r>
    </w:p>
  </w:comment>
  <w:comment w:id="72" w:author="Vidarte Chicchon, Rosa" w:date="2020-03-04T17:03:00Z" w:initials="VCR">
    <w:p w14:paraId="75935284" w14:textId="4E59F001" w:rsidR="00B83B1F" w:rsidRDefault="00B83B1F">
      <w:pPr>
        <w:pStyle w:val="CommentText"/>
      </w:pPr>
      <w:r>
        <w:rPr>
          <w:rStyle w:val="CommentReference"/>
        </w:rPr>
        <w:annotationRef/>
      </w:r>
      <w:r>
        <w:t xml:space="preserve">This is tied to my comment before that Del </w:t>
      </w:r>
      <w:proofErr w:type="spellStart"/>
      <w:r>
        <w:t>Popolo</w:t>
      </w:r>
      <w:proofErr w:type="spellEnd"/>
      <w:r>
        <w:t xml:space="preserve"> doesn’t mention “official recognition”. For her the recognition of identity refers to self-recognition. So here need to frame it apart from her definitions.</w:t>
      </w:r>
    </w:p>
    <w:p w14:paraId="6B5936B8" w14:textId="77777777" w:rsidR="00B83B1F" w:rsidRDefault="00B83B1F">
      <w:pPr>
        <w:pStyle w:val="CommentText"/>
      </w:pPr>
    </w:p>
  </w:comment>
  <w:comment w:id="77" w:author="Vidarte Chicchon, Rosa" w:date="2020-03-04T17:22:00Z" w:initials="VCR">
    <w:p w14:paraId="1D6DBF0A" w14:textId="31FBB1B8" w:rsidR="00794CD7" w:rsidRDefault="00794CD7">
      <w:pPr>
        <w:pStyle w:val="CommentText"/>
      </w:pPr>
      <w:r>
        <w:rPr>
          <w:rStyle w:val="CommentReference"/>
        </w:rPr>
        <w:annotationRef/>
      </w:r>
      <w:proofErr w:type="spellStart"/>
      <w:r>
        <w:t>Telles</w:t>
      </w:r>
      <w:proofErr w:type="spellEnd"/>
      <w:r>
        <w:t xml:space="preserve"> and </w:t>
      </w:r>
      <w:proofErr w:type="spellStart"/>
      <w:r>
        <w:t>Torche</w:t>
      </w:r>
      <w:proofErr w:type="spellEnd"/>
      <w:r>
        <w:t xml:space="preserve"> are not in the list of PDFs</w:t>
      </w:r>
    </w:p>
  </w:comment>
  <w:comment w:id="87" w:author="Vidarte Chicchon, Rosa" w:date="2020-03-04T17:26:00Z" w:initials="VCR">
    <w:p w14:paraId="1E7DB81F" w14:textId="7FE39312" w:rsidR="00794CD7" w:rsidRDefault="00794CD7">
      <w:pPr>
        <w:pStyle w:val="CommentText"/>
      </w:pPr>
      <w:r>
        <w:rPr>
          <w:rStyle w:val="CommentReference"/>
        </w:rPr>
        <w:annotationRef/>
      </w:r>
      <w:r>
        <w:t>I do think you have to add “among the six countries”</w:t>
      </w:r>
    </w:p>
  </w:comment>
  <w:comment w:id="92" w:author="Vidarte Chicchon, Rosa" w:date="2020-03-04T17:39:00Z" w:initials="VCR">
    <w:p w14:paraId="35F4E8A7" w14:textId="5421D0B4" w:rsidR="00DE7033" w:rsidRDefault="00DE7033">
      <w:pPr>
        <w:pStyle w:val="CommentText"/>
      </w:pPr>
      <w:r>
        <w:rPr>
          <w:rStyle w:val="CommentReference"/>
        </w:rPr>
        <w:annotationRef/>
      </w:r>
      <w:r>
        <w:t>I didn’t find this in the references</w:t>
      </w:r>
    </w:p>
  </w:comment>
  <w:comment w:id="93" w:author="Vidarte Chicchon, Rosa" w:date="2020-03-04T17:44:00Z" w:initials="VCR">
    <w:p w14:paraId="04EB22B3" w14:textId="6A99EB60" w:rsidR="00DE7033" w:rsidRDefault="00DE7033" w:rsidP="00E41ADD">
      <w:pPr>
        <w:pStyle w:val="CommentText"/>
      </w:pPr>
      <w:r>
        <w:rPr>
          <w:rStyle w:val="CommentReference"/>
        </w:rPr>
        <w:annotationRef/>
      </w:r>
      <w:r>
        <w:t xml:space="preserve">It is 3 to 20 </w:t>
      </w:r>
      <w:proofErr w:type="spellStart"/>
      <w:r>
        <w:t>p.p</w:t>
      </w:r>
      <w:proofErr w:type="spellEnd"/>
      <w:r>
        <w:t xml:space="preserve"> lower. For Peru the difference is 3.1p.p and for Mexico is 19.6p.p</w:t>
      </w:r>
    </w:p>
    <w:tbl>
      <w:tblPr>
        <w:tblW w:w="5640" w:type="dxa"/>
        <w:tblCellMar>
          <w:left w:w="70" w:type="dxa"/>
          <w:right w:w="70" w:type="dxa"/>
        </w:tblCellMar>
        <w:tblLook w:val="04A0" w:firstRow="1" w:lastRow="0" w:firstColumn="1" w:lastColumn="0" w:noHBand="0" w:noVBand="1"/>
      </w:tblPr>
      <w:tblGrid>
        <w:gridCol w:w="1128"/>
        <w:gridCol w:w="532"/>
        <w:gridCol w:w="1340"/>
        <w:gridCol w:w="1160"/>
        <w:gridCol w:w="1480"/>
      </w:tblGrid>
      <w:tr w:rsidR="00E41ADD" w:rsidRPr="00E41ADD" w14:paraId="69DC7213" w14:textId="77777777" w:rsidTr="00E41ADD">
        <w:trPr>
          <w:trHeight w:val="300"/>
        </w:trPr>
        <w:tc>
          <w:tcPr>
            <w:tcW w:w="1660" w:type="dxa"/>
            <w:gridSpan w:val="2"/>
            <w:tcBorders>
              <w:top w:val="nil"/>
              <w:left w:val="nil"/>
              <w:bottom w:val="nil"/>
              <w:right w:val="nil"/>
            </w:tcBorders>
            <w:shd w:val="clear" w:color="auto" w:fill="auto"/>
            <w:noWrap/>
            <w:vAlign w:val="bottom"/>
            <w:hideMark/>
          </w:tcPr>
          <w:p w14:paraId="05167A77" w14:textId="77777777" w:rsidR="00E41ADD" w:rsidRPr="00E41ADD" w:rsidRDefault="00E41ADD" w:rsidP="00E41ADD">
            <w:pP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Table 4 (page 15)</w:t>
            </w:r>
          </w:p>
        </w:tc>
        <w:tc>
          <w:tcPr>
            <w:tcW w:w="1340" w:type="dxa"/>
            <w:tcBorders>
              <w:top w:val="nil"/>
              <w:left w:val="nil"/>
              <w:bottom w:val="nil"/>
              <w:right w:val="nil"/>
            </w:tcBorders>
            <w:shd w:val="clear" w:color="auto" w:fill="auto"/>
            <w:noWrap/>
            <w:vAlign w:val="bottom"/>
            <w:hideMark/>
          </w:tcPr>
          <w:p w14:paraId="4A64E3EC" w14:textId="77777777" w:rsidR="00E41ADD" w:rsidRPr="00E41ADD" w:rsidRDefault="00E41ADD" w:rsidP="00E41ADD">
            <w:pPr>
              <w:rPr>
                <w:rFonts w:ascii="Calibri" w:eastAsia="Times New Roman" w:hAnsi="Calibri" w:cs="Calibri"/>
                <w:color w:val="000000"/>
                <w:sz w:val="22"/>
                <w:szCs w:val="22"/>
                <w:lang w:val="fr-FR" w:eastAsia="fr-FR"/>
              </w:rPr>
            </w:pPr>
          </w:p>
        </w:tc>
        <w:tc>
          <w:tcPr>
            <w:tcW w:w="1160" w:type="dxa"/>
            <w:tcBorders>
              <w:top w:val="nil"/>
              <w:left w:val="nil"/>
              <w:bottom w:val="nil"/>
              <w:right w:val="nil"/>
            </w:tcBorders>
            <w:shd w:val="clear" w:color="auto" w:fill="auto"/>
            <w:noWrap/>
            <w:vAlign w:val="bottom"/>
            <w:hideMark/>
          </w:tcPr>
          <w:p w14:paraId="1B88B385" w14:textId="77777777" w:rsidR="00E41ADD" w:rsidRPr="00E41ADD" w:rsidRDefault="00E41ADD" w:rsidP="00E41ADD">
            <w:pPr>
              <w:rPr>
                <w:rFonts w:eastAsia="Times New Roman" w:cs="Times New Roman"/>
                <w:sz w:val="20"/>
                <w:szCs w:val="20"/>
                <w:lang w:val="fr-FR" w:eastAsia="fr-FR"/>
              </w:rPr>
            </w:pPr>
          </w:p>
        </w:tc>
        <w:tc>
          <w:tcPr>
            <w:tcW w:w="1480" w:type="dxa"/>
            <w:tcBorders>
              <w:top w:val="nil"/>
              <w:left w:val="nil"/>
              <w:bottom w:val="nil"/>
              <w:right w:val="nil"/>
            </w:tcBorders>
            <w:shd w:val="clear" w:color="auto" w:fill="auto"/>
            <w:noWrap/>
            <w:vAlign w:val="bottom"/>
            <w:hideMark/>
          </w:tcPr>
          <w:p w14:paraId="665BC689" w14:textId="77777777" w:rsidR="00E41ADD" w:rsidRPr="00E41ADD" w:rsidRDefault="00E41ADD" w:rsidP="00E41ADD">
            <w:pPr>
              <w:rPr>
                <w:rFonts w:eastAsia="Times New Roman" w:cs="Times New Roman"/>
                <w:sz w:val="20"/>
                <w:szCs w:val="20"/>
                <w:lang w:val="fr-FR" w:eastAsia="fr-FR"/>
              </w:rPr>
            </w:pPr>
          </w:p>
        </w:tc>
      </w:tr>
      <w:tr w:rsidR="00E41ADD" w:rsidRPr="00E41ADD" w14:paraId="585AD5AE" w14:textId="77777777" w:rsidTr="00E41ADD">
        <w:trPr>
          <w:trHeight w:val="840"/>
        </w:trPr>
        <w:tc>
          <w:tcPr>
            <w:tcW w:w="1128" w:type="dxa"/>
            <w:tcBorders>
              <w:top w:val="nil"/>
              <w:left w:val="nil"/>
              <w:bottom w:val="nil"/>
              <w:right w:val="nil"/>
            </w:tcBorders>
            <w:shd w:val="clear" w:color="auto" w:fill="auto"/>
            <w:noWrap/>
            <w:vAlign w:val="bottom"/>
            <w:hideMark/>
          </w:tcPr>
          <w:p w14:paraId="491129DB" w14:textId="77777777" w:rsidR="00E41ADD" w:rsidRPr="00E41ADD" w:rsidRDefault="00E41ADD" w:rsidP="00E41ADD">
            <w:pPr>
              <w:rPr>
                <w:rFonts w:eastAsia="Times New Roman" w:cs="Times New Roman"/>
                <w:sz w:val="20"/>
                <w:szCs w:val="20"/>
                <w:lang w:val="fr-FR" w:eastAsia="fr-FR"/>
              </w:rPr>
            </w:pPr>
          </w:p>
        </w:tc>
        <w:tc>
          <w:tcPr>
            <w:tcW w:w="532" w:type="dxa"/>
            <w:tcBorders>
              <w:top w:val="nil"/>
              <w:left w:val="nil"/>
              <w:bottom w:val="nil"/>
              <w:right w:val="nil"/>
            </w:tcBorders>
            <w:shd w:val="clear" w:color="auto" w:fill="auto"/>
            <w:noWrap/>
            <w:vAlign w:val="bottom"/>
            <w:hideMark/>
          </w:tcPr>
          <w:p w14:paraId="327F8010" w14:textId="77777777" w:rsidR="00E41ADD" w:rsidRPr="00E41ADD" w:rsidRDefault="00E41ADD" w:rsidP="00E41ADD">
            <w:pPr>
              <w:rPr>
                <w:rFonts w:eastAsia="Times New Roman" w:cs="Times New Roman"/>
                <w:sz w:val="20"/>
                <w:szCs w:val="20"/>
                <w:lang w:val="fr-FR" w:eastAsia="fr-FR"/>
              </w:rPr>
            </w:pPr>
          </w:p>
        </w:tc>
        <w:tc>
          <w:tcPr>
            <w:tcW w:w="1340" w:type="dxa"/>
            <w:tcBorders>
              <w:top w:val="nil"/>
              <w:left w:val="nil"/>
              <w:bottom w:val="nil"/>
              <w:right w:val="nil"/>
            </w:tcBorders>
            <w:shd w:val="clear" w:color="auto" w:fill="auto"/>
            <w:vAlign w:val="bottom"/>
            <w:hideMark/>
          </w:tcPr>
          <w:p w14:paraId="6060C6EB"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Self-identification</w:t>
            </w:r>
          </w:p>
        </w:tc>
        <w:tc>
          <w:tcPr>
            <w:tcW w:w="1160" w:type="dxa"/>
            <w:tcBorders>
              <w:top w:val="nil"/>
              <w:left w:val="nil"/>
              <w:bottom w:val="nil"/>
              <w:right w:val="nil"/>
            </w:tcBorders>
            <w:shd w:val="clear" w:color="auto" w:fill="auto"/>
            <w:vAlign w:val="bottom"/>
            <w:hideMark/>
          </w:tcPr>
          <w:p w14:paraId="7BBC0ECB" w14:textId="77777777" w:rsidR="00E41ADD" w:rsidRPr="00E41ADD" w:rsidRDefault="00E41ADD" w:rsidP="00E41ADD">
            <w:pPr>
              <w:jc w:val="center"/>
              <w:rPr>
                <w:rFonts w:ascii="Calibri" w:eastAsia="Times New Roman" w:hAnsi="Calibri" w:cs="Calibri"/>
                <w:color w:val="000000"/>
                <w:sz w:val="22"/>
                <w:szCs w:val="22"/>
                <w:lang w:val="fr-FR" w:eastAsia="fr-FR"/>
              </w:rPr>
            </w:pPr>
            <w:proofErr w:type="spellStart"/>
            <w:r w:rsidRPr="00E41ADD">
              <w:rPr>
                <w:rFonts w:ascii="Calibri" w:eastAsia="Times New Roman" w:hAnsi="Calibri" w:cs="Calibri"/>
                <w:color w:val="000000"/>
                <w:sz w:val="22"/>
                <w:szCs w:val="22"/>
                <w:lang w:val="fr-FR" w:eastAsia="fr-FR"/>
              </w:rPr>
              <w:t>Linguistic</w:t>
            </w:r>
            <w:proofErr w:type="spellEnd"/>
          </w:p>
        </w:tc>
        <w:tc>
          <w:tcPr>
            <w:tcW w:w="1480" w:type="dxa"/>
            <w:tcBorders>
              <w:top w:val="nil"/>
              <w:left w:val="nil"/>
              <w:bottom w:val="nil"/>
              <w:right w:val="nil"/>
            </w:tcBorders>
            <w:shd w:val="clear" w:color="auto" w:fill="auto"/>
            <w:vAlign w:val="bottom"/>
            <w:hideMark/>
          </w:tcPr>
          <w:p w14:paraId="78907163" w14:textId="77777777" w:rsidR="00E41ADD" w:rsidRPr="00E41ADD" w:rsidRDefault="00E41ADD" w:rsidP="00E41ADD">
            <w:pPr>
              <w:jc w:val="center"/>
              <w:rPr>
                <w:rFonts w:ascii="Calibri" w:eastAsia="Times New Roman" w:hAnsi="Calibri" w:cs="Calibri"/>
                <w:color w:val="FF0000"/>
                <w:sz w:val="22"/>
                <w:szCs w:val="22"/>
                <w:lang w:val="fr-FR" w:eastAsia="fr-FR"/>
              </w:rPr>
            </w:pPr>
            <w:proofErr w:type="spellStart"/>
            <w:r w:rsidRPr="00E41ADD">
              <w:rPr>
                <w:rFonts w:ascii="Calibri" w:eastAsia="Times New Roman" w:hAnsi="Calibri" w:cs="Calibri"/>
                <w:color w:val="FF0000"/>
                <w:sz w:val="22"/>
                <w:szCs w:val="22"/>
                <w:lang w:val="fr-FR" w:eastAsia="fr-FR"/>
              </w:rPr>
              <w:t>Diff</w:t>
            </w:r>
            <w:proofErr w:type="spellEnd"/>
            <w:r w:rsidRPr="00E41ADD">
              <w:rPr>
                <w:rFonts w:ascii="Calibri" w:eastAsia="Times New Roman" w:hAnsi="Calibri" w:cs="Calibri"/>
                <w:color w:val="FF0000"/>
                <w:sz w:val="22"/>
                <w:szCs w:val="22"/>
                <w:lang w:val="fr-FR" w:eastAsia="fr-FR"/>
              </w:rPr>
              <w:t xml:space="preserve"> self minus </w:t>
            </w:r>
            <w:proofErr w:type="spellStart"/>
            <w:r w:rsidRPr="00E41ADD">
              <w:rPr>
                <w:rFonts w:ascii="Calibri" w:eastAsia="Times New Roman" w:hAnsi="Calibri" w:cs="Calibri"/>
                <w:color w:val="FF0000"/>
                <w:sz w:val="22"/>
                <w:szCs w:val="22"/>
                <w:lang w:val="fr-FR" w:eastAsia="fr-FR"/>
              </w:rPr>
              <w:t>linguistic</w:t>
            </w:r>
            <w:proofErr w:type="spellEnd"/>
          </w:p>
        </w:tc>
      </w:tr>
      <w:tr w:rsidR="00E41ADD" w:rsidRPr="00E41ADD" w14:paraId="2C6C4E8D" w14:textId="77777777" w:rsidTr="00E41ADD">
        <w:trPr>
          <w:trHeight w:val="300"/>
        </w:trPr>
        <w:tc>
          <w:tcPr>
            <w:tcW w:w="1128" w:type="dxa"/>
            <w:tcBorders>
              <w:top w:val="nil"/>
              <w:left w:val="nil"/>
              <w:bottom w:val="nil"/>
              <w:right w:val="nil"/>
            </w:tcBorders>
            <w:shd w:val="clear" w:color="auto" w:fill="auto"/>
            <w:noWrap/>
            <w:vAlign w:val="bottom"/>
            <w:hideMark/>
          </w:tcPr>
          <w:p w14:paraId="2FC451A6" w14:textId="77777777" w:rsidR="00E41ADD" w:rsidRPr="00E41ADD" w:rsidRDefault="00E41ADD" w:rsidP="00E41ADD">
            <w:pP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Bolivia</w:t>
            </w:r>
          </w:p>
        </w:tc>
        <w:tc>
          <w:tcPr>
            <w:tcW w:w="532" w:type="dxa"/>
            <w:tcBorders>
              <w:top w:val="nil"/>
              <w:left w:val="nil"/>
              <w:bottom w:val="nil"/>
              <w:right w:val="nil"/>
            </w:tcBorders>
            <w:shd w:val="clear" w:color="auto" w:fill="auto"/>
            <w:noWrap/>
            <w:vAlign w:val="bottom"/>
            <w:hideMark/>
          </w:tcPr>
          <w:p w14:paraId="197D1431" w14:textId="77777777" w:rsidR="00E41ADD" w:rsidRPr="00E41ADD" w:rsidRDefault="00E41ADD" w:rsidP="00E41ADD">
            <w:pPr>
              <w:jc w:val="right"/>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2018</w:t>
            </w:r>
          </w:p>
        </w:tc>
        <w:tc>
          <w:tcPr>
            <w:tcW w:w="1340" w:type="dxa"/>
            <w:tcBorders>
              <w:top w:val="nil"/>
              <w:left w:val="nil"/>
              <w:bottom w:val="nil"/>
              <w:right w:val="nil"/>
            </w:tcBorders>
            <w:shd w:val="clear" w:color="auto" w:fill="auto"/>
            <w:noWrap/>
            <w:vAlign w:val="bottom"/>
            <w:hideMark/>
          </w:tcPr>
          <w:p w14:paraId="6E7C48D5"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79.90%</w:t>
            </w:r>
          </w:p>
        </w:tc>
        <w:tc>
          <w:tcPr>
            <w:tcW w:w="1160" w:type="dxa"/>
            <w:tcBorders>
              <w:top w:val="nil"/>
              <w:left w:val="nil"/>
              <w:bottom w:val="nil"/>
              <w:right w:val="nil"/>
            </w:tcBorders>
            <w:shd w:val="clear" w:color="auto" w:fill="auto"/>
            <w:noWrap/>
            <w:vAlign w:val="bottom"/>
            <w:hideMark/>
          </w:tcPr>
          <w:p w14:paraId="3102F397"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71.90%</w:t>
            </w:r>
          </w:p>
        </w:tc>
        <w:tc>
          <w:tcPr>
            <w:tcW w:w="1480" w:type="dxa"/>
            <w:tcBorders>
              <w:top w:val="nil"/>
              <w:left w:val="nil"/>
              <w:bottom w:val="nil"/>
              <w:right w:val="nil"/>
            </w:tcBorders>
            <w:shd w:val="clear" w:color="auto" w:fill="auto"/>
            <w:noWrap/>
            <w:vAlign w:val="bottom"/>
            <w:hideMark/>
          </w:tcPr>
          <w:p w14:paraId="5947A406" w14:textId="77777777" w:rsidR="00E41ADD" w:rsidRPr="00E41ADD" w:rsidRDefault="00E41ADD" w:rsidP="00E41ADD">
            <w:pPr>
              <w:jc w:val="center"/>
              <w:rPr>
                <w:rFonts w:ascii="Calibri" w:eastAsia="Times New Roman" w:hAnsi="Calibri" w:cs="Calibri"/>
                <w:color w:val="FF0000"/>
                <w:sz w:val="22"/>
                <w:szCs w:val="22"/>
                <w:lang w:val="fr-FR" w:eastAsia="fr-FR"/>
              </w:rPr>
            </w:pPr>
            <w:r w:rsidRPr="00E41ADD">
              <w:rPr>
                <w:rFonts w:ascii="Calibri" w:eastAsia="Times New Roman" w:hAnsi="Calibri" w:cs="Calibri"/>
                <w:color w:val="FF0000"/>
                <w:sz w:val="22"/>
                <w:szCs w:val="22"/>
                <w:lang w:val="fr-FR" w:eastAsia="fr-FR"/>
              </w:rPr>
              <w:t>8.0</w:t>
            </w:r>
          </w:p>
        </w:tc>
      </w:tr>
      <w:tr w:rsidR="00E41ADD" w:rsidRPr="00E41ADD" w14:paraId="10598176" w14:textId="77777777" w:rsidTr="00E41ADD">
        <w:trPr>
          <w:trHeight w:val="300"/>
        </w:trPr>
        <w:tc>
          <w:tcPr>
            <w:tcW w:w="1128" w:type="dxa"/>
            <w:tcBorders>
              <w:top w:val="nil"/>
              <w:left w:val="nil"/>
              <w:bottom w:val="nil"/>
              <w:right w:val="nil"/>
            </w:tcBorders>
            <w:shd w:val="clear" w:color="auto" w:fill="auto"/>
            <w:noWrap/>
            <w:vAlign w:val="bottom"/>
            <w:hideMark/>
          </w:tcPr>
          <w:p w14:paraId="520E3EEE" w14:textId="77777777" w:rsidR="00E41ADD" w:rsidRPr="00E41ADD" w:rsidRDefault="00E41ADD" w:rsidP="00E41ADD">
            <w:pP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Guatemala</w:t>
            </w:r>
          </w:p>
        </w:tc>
        <w:tc>
          <w:tcPr>
            <w:tcW w:w="532" w:type="dxa"/>
            <w:tcBorders>
              <w:top w:val="nil"/>
              <w:left w:val="nil"/>
              <w:bottom w:val="nil"/>
              <w:right w:val="nil"/>
            </w:tcBorders>
            <w:shd w:val="clear" w:color="auto" w:fill="auto"/>
            <w:noWrap/>
            <w:vAlign w:val="bottom"/>
            <w:hideMark/>
          </w:tcPr>
          <w:p w14:paraId="079103C9" w14:textId="77777777" w:rsidR="00E41ADD" w:rsidRPr="00E41ADD" w:rsidRDefault="00E41ADD" w:rsidP="00E41ADD">
            <w:pPr>
              <w:jc w:val="right"/>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2018</w:t>
            </w:r>
          </w:p>
        </w:tc>
        <w:tc>
          <w:tcPr>
            <w:tcW w:w="1340" w:type="dxa"/>
            <w:tcBorders>
              <w:top w:val="nil"/>
              <w:left w:val="nil"/>
              <w:bottom w:val="nil"/>
              <w:right w:val="nil"/>
            </w:tcBorders>
            <w:shd w:val="clear" w:color="auto" w:fill="auto"/>
            <w:noWrap/>
            <w:vAlign w:val="bottom"/>
            <w:hideMark/>
          </w:tcPr>
          <w:p w14:paraId="614AE8E5"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46.90%</w:t>
            </w:r>
          </w:p>
        </w:tc>
        <w:tc>
          <w:tcPr>
            <w:tcW w:w="1160" w:type="dxa"/>
            <w:tcBorders>
              <w:top w:val="nil"/>
              <w:left w:val="nil"/>
              <w:bottom w:val="nil"/>
              <w:right w:val="nil"/>
            </w:tcBorders>
            <w:shd w:val="clear" w:color="auto" w:fill="auto"/>
            <w:noWrap/>
            <w:vAlign w:val="bottom"/>
            <w:hideMark/>
          </w:tcPr>
          <w:p w14:paraId="11D57FD9"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41.50%</w:t>
            </w:r>
          </w:p>
        </w:tc>
        <w:tc>
          <w:tcPr>
            <w:tcW w:w="1480" w:type="dxa"/>
            <w:tcBorders>
              <w:top w:val="nil"/>
              <w:left w:val="nil"/>
              <w:bottom w:val="nil"/>
              <w:right w:val="nil"/>
            </w:tcBorders>
            <w:shd w:val="clear" w:color="auto" w:fill="auto"/>
            <w:noWrap/>
            <w:vAlign w:val="bottom"/>
            <w:hideMark/>
          </w:tcPr>
          <w:p w14:paraId="46965577" w14:textId="77777777" w:rsidR="00E41ADD" w:rsidRPr="00E41ADD" w:rsidRDefault="00E41ADD" w:rsidP="00E41ADD">
            <w:pPr>
              <w:jc w:val="center"/>
              <w:rPr>
                <w:rFonts w:ascii="Calibri" w:eastAsia="Times New Roman" w:hAnsi="Calibri" w:cs="Calibri"/>
                <w:color w:val="FF0000"/>
                <w:sz w:val="22"/>
                <w:szCs w:val="22"/>
                <w:lang w:val="fr-FR" w:eastAsia="fr-FR"/>
              </w:rPr>
            </w:pPr>
            <w:r w:rsidRPr="00E41ADD">
              <w:rPr>
                <w:rFonts w:ascii="Calibri" w:eastAsia="Times New Roman" w:hAnsi="Calibri" w:cs="Calibri"/>
                <w:color w:val="FF0000"/>
                <w:sz w:val="22"/>
                <w:szCs w:val="22"/>
                <w:lang w:val="fr-FR" w:eastAsia="fr-FR"/>
              </w:rPr>
              <w:t>5.4</w:t>
            </w:r>
          </w:p>
        </w:tc>
      </w:tr>
      <w:tr w:rsidR="00E41ADD" w:rsidRPr="00E41ADD" w14:paraId="7A2C5BE2" w14:textId="77777777" w:rsidTr="00E41ADD">
        <w:trPr>
          <w:trHeight w:val="300"/>
        </w:trPr>
        <w:tc>
          <w:tcPr>
            <w:tcW w:w="1128" w:type="dxa"/>
            <w:tcBorders>
              <w:top w:val="nil"/>
              <w:left w:val="nil"/>
              <w:bottom w:val="nil"/>
              <w:right w:val="nil"/>
            </w:tcBorders>
            <w:shd w:val="clear" w:color="auto" w:fill="auto"/>
            <w:noWrap/>
            <w:vAlign w:val="bottom"/>
            <w:hideMark/>
          </w:tcPr>
          <w:p w14:paraId="54C84D6E" w14:textId="77777777" w:rsidR="00E41ADD" w:rsidRPr="00E41ADD" w:rsidRDefault="00E41ADD" w:rsidP="00E41ADD">
            <w:pP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Mexico</w:t>
            </w:r>
          </w:p>
        </w:tc>
        <w:tc>
          <w:tcPr>
            <w:tcW w:w="532" w:type="dxa"/>
            <w:tcBorders>
              <w:top w:val="nil"/>
              <w:left w:val="nil"/>
              <w:bottom w:val="nil"/>
              <w:right w:val="nil"/>
            </w:tcBorders>
            <w:shd w:val="clear" w:color="auto" w:fill="auto"/>
            <w:noWrap/>
            <w:vAlign w:val="bottom"/>
            <w:hideMark/>
          </w:tcPr>
          <w:p w14:paraId="234F4C54" w14:textId="77777777" w:rsidR="00E41ADD" w:rsidRPr="00E41ADD" w:rsidRDefault="00E41ADD" w:rsidP="00E41ADD">
            <w:pPr>
              <w:jc w:val="right"/>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2018</w:t>
            </w:r>
          </w:p>
        </w:tc>
        <w:tc>
          <w:tcPr>
            <w:tcW w:w="1340" w:type="dxa"/>
            <w:tcBorders>
              <w:top w:val="nil"/>
              <w:left w:val="nil"/>
              <w:bottom w:val="nil"/>
              <w:right w:val="nil"/>
            </w:tcBorders>
            <w:shd w:val="clear" w:color="auto" w:fill="auto"/>
            <w:noWrap/>
            <w:vAlign w:val="bottom"/>
            <w:hideMark/>
          </w:tcPr>
          <w:p w14:paraId="3430046A"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69.90%</w:t>
            </w:r>
          </w:p>
        </w:tc>
        <w:tc>
          <w:tcPr>
            <w:tcW w:w="1160" w:type="dxa"/>
            <w:tcBorders>
              <w:top w:val="nil"/>
              <w:left w:val="nil"/>
              <w:bottom w:val="nil"/>
              <w:right w:val="nil"/>
            </w:tcBorders>
            <w:shd w:val="clear" w:color="auto" w:fill="auto"/>
            <w:noWrap/>
            <w:vAlign w:val="bottom"/>
            <w:hideMark/>
          </w:tcPr>
          <w:p w14:paraId="31261E71"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50.30%</w:t>
            </w:r>
          </w:p>
        </w:tc>
        <w:tc>
          <w:tcPr>
            <w:tcW w:w="1480" w:type="dxa"/>
            <w:tcBorders>
              <w:top w:val="nil"/>
              <w:left w:val="nil"/>
              <w:bottom w:val="nil"/>
              <w:right w:val="nil"/>
            </w:tcBorders>
            <w:shd w:val="clear" w:color="auto" w:fill="auto"/>
            <w:noWrap/>
            <w:vAlign w:val="bottom"/>
            <w:hideMark/>
          </w:tcPr>
          <w:p w14:paraId="1E6A96EA" w14:textId="77777777" w:rsidR="00E41ADD" w:rsidRPr="00E41ADD" w:rsidRDefault="00E41ADD" w:rsidP="00E41ADD">
            <w:pPr>
              <w:jc w:val="center"/>
              <w:rPr>
                <w:rFonts w:ascii="Calibri" w:eastAsia="Times New Roman" w:hAnsi="Calibri" w:cs="Calibri"/>
                <w:color w:val="FF0000"/>
                <w:sz w:val="22"/>
                <w:szCs w:val="22"/>
                <w:lang w:val="fr-FR" w:eastAsia="fr-FR"/>
              </w:rPr>
            </w:pPr>
            <w:r w:rsidRPr="00E41ADD">
              <w:rPr>
                <w:rFonts w:ascii="Calibri" w:eastAsia="Times New Roman" w:hAnsi="Calibri" w:cs="Calibri"/>
                <w:color w:val="FF0000"/>
                <w:sz w:val="22"/>
                <w:szCs w:val="22"/>
                <w:lang w:val="fr-FR" w:eastAsia="fr-FR"/>
              </w:rPr>
              <w:t>19.6</w:t>
            </w:r>
          </w:p>
        </w:tc>
      </w:tr>
      <w:tr w:rsidR="00E41ADD" w:rsidRPr="00E41ADD" w14:paraId="6DB19215" w14:textId="77777777" w:rsidTr="00E41ADD">
        <w:trPr>
          <w:trHeight w:val="300"/>
        </w:trPr>
        <w:tc>
          <w:tcPr>
            <w:tcW w:w="1128" w:type="dxa"/>
            <w:tcBorders>
              <w:top w:val="nil"/>
              <w:left w:val="nil"/>
              <w:bottom w:val="nil"/>
              <w:right w:val="nil"/>
            </w:tcBorders>
            <w:shd w:val="clear" w:color="auto" w:fill="auto"/>
            <w:noWrap/>
            <w:vAlign w:val="bottom"/>
            <w:hideMark/>
          </w:tcPr>
          <w:p w14:paraId="12CDD4E1" w14:textId="77777777" w:rsidR="00E41ADD" w:rsidRPr="00E41ADD" w:rsidRDefault="00E41ADD" w:rsidP="00E41ADD">
            <w:pPr>
              <w:rPr>
                <w:rFonts w:ascii="Calibri" w:eastAsia="Times New Roman" w:hAnsi="Calibri" w:cs="Calibri"/>
                <w:color w:val="000000"/>
                <w:sz w:val="22"/>
                <w:szCs w:val="22"/>
                <w:lang w:val="fr-FR" w:eastAsia="fr-FR"/>
              </w:rPr>
            </w:pPr>
            <w:proofErr w:type="spellStart"/>
            <w:r w:rsidRPr="00E41ADD">
              <w:rPr>
                <w:rFonts w:ascii="Calibri" w:eastAsia="Times New Roman" w:hAnsi="Calibri" w:cs="Calibri"/>
                <w:color w:val="000000"/>
                <w:sz w:val="22"/>
                <w:szCs w:val="22"/>
                <w:lang w:val="fr-FR" w:eastAsia="fr-FR"/>
              </w:rPr>
              <w:t>Peru</w:t>
            </w:r>
            <w:proofErr w:type="spellEnd"/>
          </w:p>
        </w:tc>
        <w:tc>
          <w:tcPr>
            <w:tcW w:w="532" w:type="dxa"/>
            <w:tcBorders>
              <w:top w:val="nil"/>
              <w:left w:val="nil"/>
              <w:bottom w:val="nil"/>
              <w:right w:val="nil"/>
            </w:tcBorders>
            <w:shd w:val="clear" w:color="auto" w:fill="auto"/>
            <w:noWrap/>
            <w:vAlign w:val="bottom"/>
            <w:hideMark/>
          </w:tcPr>
          <w:p w14:paraId="7D6C853D" w14:textId="77777777" w:rsidR="00E41ADD" w:rsidRPr="00E41ADD" w:rsidRDefault="00E41ADD" w:rsidP="00E41ADD">
            <w:pPr>
              <w:jc w:val="right"/>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2018</w:t>
            </w:r>
          </w:p>
        </w:tc>
        <w:tc>
          <w:tcPr>
            <w:tcW w:w="1340" w:type="dxa"/>
            <w:tcBorders>
              <w:top w:val="nil"/>
              <w:left w:val="nil"/>
              <w:bottom w:val="nil"/>
              <w:right w:val="nil"/>
            </w:tcBorders>
            <w:shd w:val="clear" w:color="auto" w:fill="auto"/>
            <w:noWrap/>
            <w:vAlign w:val="bottom"/>
            <w:hideMark/>
          </w:tcPr>
          <w:p w14:paraId="47407CA1"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61.70%</w:t>
            </w:r>
          </w:p>
        </w:tc>
        <w:tc>
          <w:tcPr>
            <w:tcW w:w="1160" w:type="dxa"/>
            <w:tcBorders>
              <w:top w:val="nil"/>
              <w:left w:val="nil"/>
              <w:bottom w:val="nil"/>
              <w:right w:val="nil"/>
            </w:tcBorders>
            <w:shd w:val="clear" w:color="auto" w:fill="auto"/>
            <w:noWrap/>
            <w:vAlign w:val="bottom"/>
            <w:hideMark/>
          </w:tcPr>
          <w:p w14:paraId="0FFA15EA" w14:textId="77777777" w:rsidR="00E41ADD" w:rsidRPr="00E41ADD" w:rsidRDefault="00E41ADD" w:rsidP="00E41ADD">
            <w:pPr>
              <w:jc w:val="center"/>
              <w:rPr>
                <w:rFonts w:ascii="Calibri" w:eastAsia="Times New Roman" w:hAnsi="Calibri" w:cs="Calibri"/>
                <w:color w:val="000000"/>
                <w:sz w:val="22"/>
                <w:szCs w:val="22"/>
                <w:lang w:val="fr-FR" w:eastAsia="fr-FR"/>
              </w:rPr>
            </w:pPr>
            <w:r w:rsidRPr="00E41ADD">
              <w:rPr>
                <w:rFonts w:ascii="Calibri" w:eastAsia="Times New Roman" w:hAnsi="Calibri" w:cs="Calibri"/>
                <w:color w:val="000000"/>
                <w:sz w:val="22"/>
                <w:szCs w:val="22"/>
                <w:lang w:val="fr-FR" w:eastAsia="fr-FR"/>
              </w:rPr>
              <w:t>58.60%</w:t>
            </w:r>
          </w:p>
        </w:tc>
        <w:tc>
          <w:tcPr>
            <w:tcW w:w="1480" w:type="dxa"/>
            <w:tcBorders>
              <w:top w:val="nil"/>
              <w:left w:val="nil"/>
              <w:bottom w:val="nil"/>
              <w:right w:val="nil"/>
            </w:tcBorders>
            <w:shd w:val="clear" w:color="auto" w:fill="auto"/>
            <w:noWrap/>
            <w:vAlign w:val="bottom"/>
            <w:hideMark/>
          </w:tcPr>
          <w:p w14:paraId="08277B4B" w14:textId="77777777" w:rsidR="00E41ADD" w:rsidRPr="00E41ADD" w:rsidRDefault="00E41ADD" w:rsidP="00E41ADD">
            <w:pPr>
              <w:jc w:val="center"/>
              <w:rPr>
                <w:rFonts w:ascii="Calibri" w:eastAsia="Times New Roman" w:hAnsi="Calibri" w:cs="Calibri"/>
                <w:color w:val="FF0000"/>
                <w:sz w:val="22"/>
                <w:szCs w:val="22"/>
                <w:lang w:val="fr-FR" w:eastAsia="fr-FR"/>
              </w:rPr>
            </w:pPr>
            <w:r w:rsidRPr="00E41ADD">
              <w:rPr>
                <w:rFonts w:ascii="Calibri" w:eastAsia="Times New Roman" w:hAnsi="Calibri" w:cs="Calibri"/>
                <w:color w:val="FF0000"/>
                <w:sz w:val="22"/>
                <w:szCs w:val="22"/>
                <w:lang w:val="fr-FR" w:eastAsia="fr-FR"/>
              </w:rPr>
              <w:t>3.1</w:t>
            </w:r>
          </w:p>
        </w:tc>
      </w:tr>
    </w:tbl>
    <w:p w14:paraId="2DE7BEEF" w14:textId="77777777" w:rsidR="00E41ADD" w:rsidRDefault="00E41ADD" w:rsidP="00E41ADD">
      <w:pPr>
        <w:pStyle w:val="CommentText"/>
      </w:pPr>
    </w:p>
    <w:p w14:paraId="72A64805" w14:textId="77777777" w:rsidR="00DE7033" w:rsidRDefault="00DE7033">
      <w:pPr>
        <w:pStyle w:val="CommentText"/>
      </w:pPr>
    </w:p>
  </w:comment>
  <w:comment w:id="94" w:author="Vidarte Chicchon, Rosa" w:date="2020-03-04T17:50:00Z" w:initials="VCR">
    <w:p w14:paraId="252B9786" w14:textId="33E74305" w:rsidR="00E41ADD" w:rsidRDefault="00E41ADD">
      <w:pPr>
        <w:pStyle w:val="CommentText"/>
      </w:pPr>
      <w:r>
        <w:rPr>
          <w:rStyle w:val="CommentReference"/>
        </w:rPr>
        <w:annotationRef/>
      </w:r>
      <w:r>
        <w:t xml:space="preserve">This argument is not clear. </w:t>
      </w:r>
    </w:p>
  </w:comment>
  <w:comment w:id="96" w:author="Vidarte Chicchon, Rosa" w:date="2020-03-04T17:56:00Z" w:initials="VCR">
    <w:p w14:paraId="7109C6AB" w14:textId="06540E12" w:rsidR="008B3971" w:rsidRDefault="008B3971">
      <w:pPr>
        <w:pStyle w:val="CommentText"/>
      </w:pPr>
      <w:r>
        <w:rPr>
          <w:rStyle w:val="CommentReference"/>
        </w:rPr>
        <w:annotationRef/>
      </w:r>
      <w:r>
        <w:t xml:space="preserve">Flores and </w:t>
      </w:r>
      <w:proofErr w:type="spellStart"/>
      <w:r>
        <w:t>Telles</w:t>
      </w:r>
      <w:proofErr w:type="spellEnd"/>
      <w:r>
        <w:t xml:space="preserve"> say that skin </w:t>
      </w:r>
      <w:proofErr w:type="spellStart"/>
      <w:r>
        <w:t>color</w:t>
      </w:r>
      <w:proofErr w:type="spellEnd"/>
      <w:r>
        <w:t xml:space="preserve"> controlled by class is a good predictor of years of schooling, but I don’t see where they compare it to the “census criterion”</w:t>
      </w:r>
    </w:p>
    <w:p w14:paraId="61AC73FF" w14:textId="49CCC3D7" w:rsidR="008B3971" w:rsidRPr="008B3971" w:rsidRDefault="008B3971" w:rsidP="008B3971">
      <w:pPr>
        <w:autoSpaceDE w:val="0"/>
        <w:autoSpaceDN w:val="0"/>
        <w:adjustRightInd w:val="0"/>
        <w:rPr>
          <w:lang w:val="en-US"/>
        </w:rPr>
      </w:pPr>
      <w:r>
        <w:rPr>
          <w:rFonts w:ascii="TimesNewRoman" w:hAnsi="TimesNewRoman" w:cs="TimesNewRoman"/>
          <w:sz w:val="20"/>
          <w:szCs w:val="20"/>
          <w:lang w:val="en-US"/>
        </w:rPr>
        <w:t xml:space="preserve">See “… </w:t>
      </w:r>
      <w:r w:rsidRPr="008B3971">
        <w:rPr>
          <w:rFonts w:ascii="TimesNewRoman" w:hAnsi="TimesNewRoman" w:cs="TimesNewRoman"/>
          <w:sz w:val="20"/>
          <w:szCs w:val="20"/>
          <w:lang w:val="en-US"/>
        </w:rPr>
        <w:t>although indigenous ethnicity is</w:t>
      </w:r>
      <w:r>
        <w:rPr>
          <w:rFonts w:ascii="TimesNewRoman" w:hAnsi="TimesNewRoman" w:cs="TimesNewRoman"/>
          <w:sz w:val="20"/>
          <w:szCs w:val="20"/>
          <w:lang w:val="en-US"/>
        </w:rPr>
        <w:t xml:space="preserve"> </w:t>
      </w:r>
      <w:r w:rsidRPr="008B3971">
        <w:rPr>
          <w:rFonts w:ascii="TimesNewRoman" w:hAnsi="TimesNewRoman" w:cs="TimesNewRoman"/>
          <w:sz w:val="20"/>
          <w:szCs w:val="20"/>
          <w:lang w:val="en-US"/>
        </w:rPr>
        <w:t>commonly considered a disadvantage in</w:t>
      </w:r>
      <w:r>
        <w:rPr>
          <w:rFonts w:ascii="TimesNewRoman" w:hAnsi="TimesNewRoman" w:cs="TimesNewRoman"/>
          <w:sz w:val="20"/>
          <w:szCs w:val="20"/>
          <w:lang w:val="en-US"/>
        </w:rPr>
        <w:t xml:space="preserve"> </w:t>
      </w:r>
      <w:r w:rsidRPr="008B3971">
        <w:rPr>
          <w:rFonts w:ascii="TimesNewRoman" w:hAnsi="TimesNewRoman" w:cs="TimesNewRoman"/>
          <w:sz w:val="20"/>
          <w:szCs w:val="20"/>
          <w:lang w:val="en-US"/>
        </w:rPr>
        <w:t>Mexico, we discover that indigenous ethnicity,</w:t>
      </w:r>
      <w:r>
        <w:rPr>
          <w:rFonts w:ascii="TimesNewRoman" w:hAnsi="TimesNewRoman" w:cs="TimesNewRoman"/>
          <w:sz w:val="20"/>
          <w:szCs w:val="20"/>
          <w:lang w:val="en-US"/>
        </w:rPr>
        <w:t xml:space="preserve"> </w:t>
      </w:r>
      <w:r w:rsidRPr="008B3971">
        <w:rPr>
          <w:rFonts w:ascii="TimesNewRoman" w:hAnsi="TimesNewRoman" w:cs="TimesNewRoman"/>
          <w:sz w:val="20"/>
          <w:szCs w:val="20"/>
          <w:lang w:val="en-US"/>
        </w:rPr>
        <w:t>using either the official Census definition</w:t>
      </w:r>
      <w:r>
        <w:rPr>
          <w:rFonts w:ascii="TimesNewRoman" w:hAnsi="TimesNewRoman" w:cs="TimesNewRoman"/>
          <w:sz w:val="20"/>
          <w:szCs w:val="20"/>
          <w:lang w:val="en-US"/>
        </w:rPr>
        <w:t xml:space="preserve"> </w:t>
      </w:r>
      <w:r w:rsidRPr="008B3971">
        <w:rPr>
          <w:rFonts w:ascii="TimesNewRoman" w:hAnsi="TimesNewRoman" w:cs="TimesNewRoman"/>
          <w:sz w:val="20"/>
          <w:szCs w:val="20"/>
          <w:lang w:val="en-US"/>
        </w:rPr>
        <w:t>(INEGI 2011) or any of a number of other</w:t>
      </w:r>
      <w:r>
        <w:rPr>
          <w:rFonts w:ascii="TimesNewRoman" w:hAnsi="TimesNewRoman" w:cs="TimesNewRoman"/>
          <w:sz w:val="20"/>
          <w:szCs w:val="20"/>
          <w:lang w:val="en-US"/>
        </w:rPr>
        <w:t xml:space="preserve"> </w:t>
      </w:r>
      <w:r w:rsidRPr="008B3971">
        <w:rPr>
          <w:rFonts w:ascii="TimesNewRoman" w:hAnsi="TimesNewRoman" w:cs="TimesNewRoman"/>
          <w:sz w:val="20"/>
          <w:szCs w:val="20"/>
          <w:lang w:val="en-US"/>
        </w:rPr>
        <w:t>definitions b</w:t>
      </w:r>
      <w:r>
        <w:rPr>
          <w:rFonts w:ascii="TimesNewRoman" w:hAnsi="TimesNewRoman" w:cs="TimesNewRoman"/>
          <w:sz w:val="20"/>
          <w:szCs w:val="20"/>
          <w:lang w:val="en-US"/>
        </w:rPr>
        <w:t xml:space="preserve">ased on identity or language of </w:t>
      </w:r>
      <w:r w:rsidRPr="008B3971">
        <w:rPr>
          <w:rFonts w:ascii="TimesNewRoman" w:hAnsi="TimesNewRoman" w:cs="TimesNewRoman"/>
          <w:sz w:val="20"/>
          <w:szCs w:val="20"/>
          <w:lang w:val="en-US"/>
        </w:rPr>
        <w:t xml:space="preserve">respondents or </w:t>
      </w:r>
      <w:r>
        <w:rPr>
          <w:rFonts w:ascii="TimesNewRoman" w:hAnsi="TimesNewRoman" w:cs="TimesNewRoman"/>
          <w:sz w:val="20"/>
          <w:szCs w:val="20"/>
          <w:lang w:val="en-US"/>
        </w:rPr>
        <w:t xml:space="preserve">their parents, does not have an </w:t>
      </w:r>
      <w:r w:rsidRPr="008B3971">
        <w:rPr>
          <w:rFonts w:ascii="TimesNewRoman" w:hAnsi="TimesNewRoman" w:cs="TimesNewRoman"/>
          <w:sz w:val="20"/>
          <w:szCs w:val="20"/>
          <w:lang w:val="en-US"/>
        </w:rPr>
        <w:t>independent effect on SES. Our f</w:t>
      </w:r>
      <w:r>
        <w:rPr>
          <w:rFonts w:ascii="TimesNewRoman" w:hAnsi="TimesNewRoman" w:cs="TimesNewRoman"/>
          <w:sz w:val="20"/>
          <w:szCs w:val="20"/>
          <w:lang w:val="en-US"/>
        </w:rPr>
        <w:t xml:space="preserve">indings suggest </w:t>
      </w:r>
      <w:r w:rsidRPr="008B3971">
        <w:rPr>
          <w:rFonts w:ascii="TimesNewRoman" w:hAnsi="TimesNewRoman" w:cs="TimesNewRoman"/>
          <w:sz w:val="20"/>
          <w:szCs w:val="20"/>
          <w:lang w:val="en-US"/>
        </w:rPr>
        <w:t>that indigenous disadvantage, which we</w:t>
      </w:r>
      <w:r>
        <w:rPr>
          <w:rFonts w:ascii="TimesNewRoman" w:hAnsi="TimesNewRoman" w:cs="TimesNewRoman"/>
          <w:sz w:val="20"/>
          <w:szCs w:val="20"/>
          <w:lang w:val="en-US"/>
        </w:rPr>
        <w:t xml:space="preserve"> </w:t>
      </w:r>
      <w:r w:rsidRPr="008B3971">
        <w:rPr>
          <w:rFonts w:ascii="TimesNewRoman" w:hAnsi="TimesNewRoman" w:cs="TimesNewRoman"/>
          <w:sz w:val="20"/>
          <w:szCs w:val="20"/>
          <w:lang w:val="en-US"/>
        </w:rPr>
        <w:t>find in bivariate analysis, derives largely from</w:t>
      </w:r>
      <w:r>
        <w:rPr>
          <w:rFonts w:ascii="TimesNewRoman" w:hAnsi="TimesNewRoman" w:cs="TimesNewRoman"/>
          <w:sz w:val="20"/>
          <w:szCs w:val="20"/>
          <w:lang w:val="en-US"/>
        </w:rPr>
        <w:t xml:space="preserve"> </w:t>
      </w:r>
      <w:r w:rsidRPr="008B3971">
        <w:rPr>
          <w:rFonts w:ascii="TimesNewRoman" w:hAnsi="TimesNewRoman" w:cs="TimesNewRoman"/>
          <w:sz w:val="20"/>
          <w:szCs w:val="20"/>
          <w:lang w:val="en-US"/>
        </w:rPr>
        <w:t>skin color discrimination, class origin, and</w:t>
      </w:r>
      <w:r>
        <w:rPr>
          <w:rFonts w:ascii="TimesNewRoman" w:hAnsi="TimesNewRoman" w:cs="TimesNewRoman"/>
          <w:sz w:val="20"/>
          <w:szCs w:val="20"/>
          <w:lang w:val="en-US"/>
        </w:rPr>
        <w:t xml:space="preserve"> </w:t>
      </w:r>
      <w:r w:rsidRPr="008B3971">
        <w:rPr>
          <w:rFonts w:ascii="TimesNewRoman" w:hAnsi="TimesNewRoman" w:cs="TimesNewRoman"/>
          <w:sz w:val="20"/>
          <w:szCs w:val="20"/>
          <w:lang w:val="en-US"/>
        </w:rPr>
        <w:t>rural residence.</w:t>
      </w:r>
      <w:r w:rsidRPr="008B3971">
        <w:rPr>
          <w:rFonts w:ascii="TimesNewRoman" w:hAnsi="TimesNewRoman" w:cs="TimesNewRoman"/>
          <w:sz w:val="20"/>
          <w:szCs w:val="20"/>
          <w:lang w:val="en-US"/>
        </w:rPr>
        <w:t> »</w:t>
      </w:r>
      <w:bookmarkStart w:id="97" w:name="_GoBack"/>
      <w:bookmarkEnd w:id="97"/>
    </w:p>
  </w:comment>
  <w:comment w:id="98" w:author="Barakat, Bilal Fouad" w:date="2020-02-28T15:57:00Z" w:initials="BBF">
    <w:p w14:paraId="1169D918" w14:textId="350D1E03" w:rsidR="00167F51" w:rsidRDefault="00167F51">
      <w:pPr>
        <w:pStyle w:val="CommentText"/>
      </w:pPr>
      <w:r>
        <w:rPr>
          <w:rStyle w:val="CommentReference"/>
        </w:rPr>
        <w:annotationRef/>
      </w:r>
      <w:r>
        <w:t>Looking at Enrique’s paper, this was mis-edited. The original was about whether the curriculum “</w:t>
      </w:r>
      <w:r w:rsidRPr="003F2271">
        <w:t>requires a linguistic component</w:t>
      </w:r>
      <w:r>
        <w:t xml:space="preserve">”, not as an empirical statement that the curriculum is in fact delivered conditional on target group, but as a normative statement in the sense of “the language component should depend on whether the children speak indigenous languages, not whether they self-identify as indigenous”.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F6E22" w15:done="0"/>
  <w15:commentEx w15:paraId="1D00F590" w15:done="0"/>
  <w15:commentEx w15:paraId="41743AC3" w15:done="0"/>
  <w15:commentEx w15:paraId="0BB70388" w15:done="0"/>
  <w15:commentEx w15:paraId="5E9505E3" w15:done="0"/>
  <w15:commentEx w15:paraId="1F5EF704" w15:done="0"/>
  <w15:commentEx w15:paraId="0CAABBB2" w15:done="0"/>
  <w15:commentEx w15:paraId="5DE7F392" w15:done="0"/>
  <w15:commentEx w15:paraId="6BD10335" w15:done="0"/>
  <w15:commentEx w15:paraId="30244A62" w15:done="0"/>
  <w15:commentEx w15:paraId="4EF61F8D" w15:done="0"/>
  <w15:commentEx w15:paraId="2E49A9F3" w15:done="0"/>
  <w15:commentEx w15:paraId="30606772" w15:done="0"/>
  <w15:commentEx w15:paraId="36B4EB9C" w15:done="0"/>
  <w15:commentEx w15:paraId="3CB77D8F" w15:done="0"/>
  <w15:commentEx w15:paraId="7D9EC919" w15:done="0"/>
  <w15:commentEx w15:paraId="619A768A" w15:done="0"/>
  <w15:commentEx w15:paraId="69C739C5" w15:done="0"/>
  <w15:commentEx w15:paraId="15AD4FDF" w15:done="0"/>
  <w15:commentEx w15:paraId="6042DCC2" w15:done="0"/>
  <w15:commentEx w15:paraId="3419324C" w15:done="0"/>
  <w15:commentEx w15:paraId="3F27CC4F" w15:done="0"/>
  <w15:commentEx w15:paraId="3EA2EEE0" w15:done="0"/>
  <w15:commentEx w15:paraId="15848C54" w15:done="0"/>
  <w15:commentEx w15:paraId="10AD8454" w15:done="0"/>
  <w15:commentEx w15:paraId="7F716C4D" w15:done="0"/>
  <w15:commentEx w15:paraId="121061BC" w15:done="0"/>
  <w15:commentEx w15:paraId="7B1E1E15" w15:done="0"/>
  <w15:commentEx w15:paraId="08C99508" w15:done="0"/>
  <w15:commentEx w15:paraId="397A6E48" w15:done="0"/>
  <w15:commentEx w15:paraId="7D53BE7D" w15:done="0"/>
  <w15:commentEx w15:paraId="0F315519" w15:done="0"/>
  <w15:commentEx w15:paraId="7750222B" w15:done="0"/>
  <w15:commentEx w15:paraId="38B795C7" w15:done="0"/>
  <w15:commentEx w15:paraId="6C7F7AB1" w15:done="0"/>
  <w15:commentEx w15:paraId="3278FD76" w15:done="0"/>
  <w15:commentEx w15:paraId="62D166AC" w15:done="0"/>
  <w15:commentEx w15:paraId="1BE91548" w15:done="0"/>
  <w15:commentEx w15:paraId="5D3CEF50" w15:done="0"/>
  <w15:commentEx w15:paraId="53A9FC29" w15:done="0"/>
  <w15:commentEx w15:paraId="306F47B2" w15:done="0"/>
  <w15:commentEx w15:paraId="63B7E713" w15:done="0"/>
  <w15:commentEx w15:paraId="7D668EC9" w15:done="0"/>
  <w15:commentEx w15:paraId="330816BB" w15:done="0"/>
  <w15:commentEx w15:paraId="64EADD5E" w15:done="0"/>
  <w15:commentEx w15:paraId="3463E5B3" w15:done="0"/>
  <w15:commentEx w15:paraId="3EA7ED92" w15:done="0"/>
  <w15:commentEx w15:paraId="6D9BCF66" w15:done="0"/>
  <w15:commentEx w15:paraId="79736421" w15:done="0"/>
  <w15:commentEx w15:paraId="4068525E" w15:done="0"/>
  <w15:commentEx w15:paraId="71EBCC78" w15:done="0"/>
  <w15:commentEx w15:paraId="51A142AC" w15:done="0"/>
  <w15:commentEx w15:paraId="652AB337" w15:done="0"/>
  <w15:commentEx w15:paraId="2E721B12" w15:done="0"/>
  <w15:commentEx w15:paraId="73265653" w15:done="0"/>
  <w15:commentEx w15:paraId="18102D0A" w15:done="0"/>
  <w15:commentEx w15:paraId="5895214F" w15:done="0"/>
  <w15:commentEx w15:paraId="6B5936B8" w15:done="0"/>
  <w15:commentEx w15:paraId="1D6DBF0A" w15:done="0"/>
  <w15:commentEx w15:paraId="1E7DB81F" w15:done="0"/>
  <w15:commentEx w15:paraId="35F4E8A7" w15:done="0"/>
  <w15:commentEx w15:paraId="72A64805" w15:done="0"/>
  <w15:commentEx w15:paraId="252B9786" w15:done="0"/>
  <w15:commentEx w15:paraId="61AC73FF" w15:done="0"/>
  <w15:commentEx w15:paraId="1169D9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EC74E" w16cex:dateUtc="2020-02-24T21:06:00Z"/>
  <w16cex:commentExtensible w16cex:durableId="2203B6D1" w16cex:dateUtc="2020-02-28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F6E22" w16cid:durableId="2207CD55"/>
  <w16cid:commentId w16cid:paraId="1D00F590" w16cid:durableId="2207CD7C"/>
  <w16cid:commentId w16cid:paraId="41743AC3" w16cid:durableId="2207CBE1"/>
  <w16cid:commentId w16cid:paraId="0BB70388" w16cid:durableId="21FEC74E"/>
  <w16cid:commentId w16cid:paraId="5E9505E3" w16cid:durableId="2207CD0F"/>
  <w16cid:commentId w16cid:paraId="1F5EF704" w16cid:durableId="2207CDD3"/>
  <w16cid:commentId w16cid:paraId="0CAABBB2" w16cid:durableId="220A16D2"/>
  <w16cid:commentId w16cid:paraId="5DE7F392" w16cid:durableId="220A1703"/>
  <w16cid:commentId w16cid:paraId="1169D918" w16cid:durableId="2203B6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CBCCC" w14:textId="77777777" w:rsidR="00514B1D" w:rsidRDefault="00514B1D" w:rsidP="00AB2033">
      <w:r>
        <w:separator/>
      </w:r>
    </w:p>
  </w:endnote>
  <w:endnote w:type="continuationSeparator" w:id="0">
    <w:p w14:paraId="7D13F41A" w14:textId="77777777" w:rsidR="00514B1D" w:rsidRDefault="00514B1D" w:rsidP="00AB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dvTimes">
    <w:altName w:val="Malgun Gothic"/>
    <w:panose1 w:val="00000000000000000000"/>
    <w:charset w:val="81"/>
    <w:family w:val="auto"/>
    <w:notTrueType/>
    <w:pitch w:val="default"/>
    <w:sig w:usb0="00000001" w:usb1="09060000" w:usb2="00000010" w:usb3="00000000" w:csb0="00080000" w:csb1="00000000"/>
  </w:font>
  <w:font w:name="AdvTimes-i">
    <w:panose1 w:val="00000000000000000000"/>
    <w:charset w:val="00"/>
    <w:family w:val="auto"/>
    <w:notTrueType/>
    <w:pitch w:val="default"/>
    <w:sig w:usb0="00000003" w:usb1="00000000" w:usb2="00000000" w:usb3="00000000" w:csb0="00000001" w:csb1="00000000"/>
  </w:font>
  <w:font w:name="HelveticaNeue-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rebuchet MS,Italic">
    <w:panose1 w:val="00000000000000000000"/>
    <w:charset w:val="00"/>
    <w:family w:val="swiss"/>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TT3713a231">
    <w:panose1 w:val="00000000000000000000"/>
    <w:charset w:val="00"/>
    <w:family w:val="roman"/>
    <w:notTrueType/>
    <w:pitch w:val="default"/>
    <w:sig w:usb0="00000003" w:usb1="00000000" w:usb2="00000000" w:usb3="00000000" w:csb0="00000001" w:csb1="00000000"/>
  </w:font>
  <w:font w:name="Calisto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thamRounded-Light">
    <w:altName w:val="MS Gothic"/>
    <w:panose1 w:val="00000000000000000000"/>
    <w:charset w:val="80"/>
    <w:family w:val="swiss"/>
    <w:notTrueType/>
    <w:pitch w:val="default"/>
    <w:sig w:usb0="00000000" w:usb1="08070000" w:usb2="00000010" w:usb3="00000000" w:csb0="00020000" w:csb1="00000000"/>
  </w:font>
  <w:font w:name="CDEJP K+ Gulliver IT">
    <w:altName w:val="Gulliver IT"/>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6D31C" w14:textId="77777777" w:rsidR="00514B1D" w:rsidRDefault="00514B1D" w:rsidP="00AB2033">
      <w:r>
        <w:separator/>
      </w:r>
    </w:p>
  </w:footnote>
  <w:footnote w:type="continuationSeparator" w:id="0">
    <w:p w14:paraId="44B9054C" w14:textId="77777777" w:rsidR="00514B1D" w:rsidRDefault="00514B1D" w:rsidP="00AB2033">
      <w:r>
        <w:continuationSeparator/>
      </w:r>
    </w:p>
  </w:footnote>
  <w:footnote w:id="1">
    <w:p w14:paraId="40A64593" w14:textId="36D2F3F5" w:rsidR="00167F51" w:rsidRPr="00E2632D" w:rsidRDefault="00167F51" w:rsidP="00AB2033">
      <w:pPr>
        <w:pStyle w:val="FootnoteText"/>
        <w:rPr>
          <w:lang w:val="en-US"/>
        </w:rPr>
      </w:pPr>
      <w:r>
        <w:rPr>
          <w:rStyle w:val="FootnoteReference"/>
        </w:rPr>
        <w:footnoteRef/>
      </w:r>
      <w:r>
        <w:t xml:space="preserve"> </w:t>
      </w:r>
      <w:r>
        <w:rPr>
          <w:lang w:val="en-US"/>
        </w:rPr>
        <w:t xml:space="preserve">This Focus is based on Valencia Lopez </w:t>
      </w:r>
      <w:r>
        <w:fldChar w:fldCharType="begin"/>
      </w:r>
      <w:r>
        <w:instrText xml:space="preserve"> ADDIN EN.CITE &lt;EndNote&gt;&lt;Cite ExcludeAuth="1"&gt;&lt;Author&gt;Valencia Lopez&lt;/Author&gt;&lt;Year&gt;2020&lt;/Year&gt;&lt;RecNum&gt;432&lt;/RecNum&gt;&lt;DisplayText&gt;(2020)&lt;/DisplayText&gt;&lt;record&gt;&lt;rec-number&gt;432&lt;/rec-number&gt;&lt;foreign-keys&gt;&lt;key app="EN" db-id="t9xz2ef0m2svwoes9wd5zxroef9es2xa5p0z" timestamp="1582235980"&gt;432&lt;/key&gt;&lt;/foreign-keys&gt;&lt;ref-type name="Report"&gt;27&lt;/ref-type&gt;&lt;contributors&gt;&lt;authors&gt;&lt;author&gt;Valencia Lopez, E.&lt;/author&gt;&lt;/authors&gt;&lt;/contributors&gt;&lt;titles&gt;&lt;title&gt;Improving and Aligning Measurement of Ethnicity in Latin America&lt;/title&gt;&lt;secondary-title&gt;Background paper for Global Education Monitoring Report 2020&lt;/secondary-title&gt;&lt;/titles&gt;&lt;dates&gt;&lt;year&gt;2020&lt;/year&gt;&lt;/dates&gt;&lt;pub-location&gt;Paris&lt;/pub-location&gt;&lt;publisher&gt;UNESCO&lt;/publisher&gt;&lt;urls&gt;&lt;/urls&gt;&lt;/record&gt;&lt;/Cite&gt;&lt;/EndNote&gt;</w:instrText>
      </w:r>
      <w:r>
        <w:fldChar w:fldCharType="separate"/>
      </w:r>
      <w:r>
        <w:rPr>
          <w:noProof/>
        </w:rPr>
        <w:t>(2020)</w:t>
      </w:r>
      <w:r>
        <w:fldChar w:fldCharType="end"/>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F6D91"/>
    <w:multiLevelType w:val="hybridMultilevel"/>
    <w:tmpl w:val="F0C2DCCE"/>
    <w:lvl w:ilvl="0" w:tplc="4CA276B8">
      <w:start w:val="14"/>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sa Vidarte">
    <w15:presenceInfo w15:providerId="Windows Live" w15:userId="4b3d91e4a2496be7"/>
  </w15:person>
  <w15:person w15:author="Barakat, Bilal Fouad">
    <w15:presenceInfo w15:providerId="AD" w15:userId="S::bf.barakat@unesco.org::5d0f4991-8f5f-43f7-b38e-205dd9e49671"/>
  </w15:person>
  <w15:person w15:author="Vidarte Chicchon, Rosa">
    <w15:presenceInfo w15:providerId="AD" w15:userId="S-1-5-21-1606980848-1958367476-725345543-90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NESCO_style_GMR 2012&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5wvdwe6s0avqewr5x525al905vpra5ssf0&quot;&gt;Ch14&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record-ids&gt;&lt;/item&gt;&lt;/Libraries&gt;"/>
  </w:docVars>
  <w:rsids>
    <w:rsidRoot w:val="00F24D2D"/>
    <w:rsid w:val="00001F87"/>
    <w:rsid w:val="0000325F"/>
    <w:rsid w:val="00003C01"/>
    <w:rsid w:val="000116CC"/>
    <w:rsid w:val="00011EBC"/>
    <w:rsid w:val="00015166"/>
    <w:rsid w:val="000152D2"/>
    <w:rsid w:val="000221CD"/>
    <w:rsid w:val="00027FF5"/>
    <w:rsid w:val="000314D9"/>
    <w:rsid w:val="0003297A"/>
    <w:rsid w:val="000458A6"/>
    <w:rsid w:val="000527FA"/>
    <w:rsid w:val="0006191A"/>
    <w:rsid w:val="00062237"/>
    <w:rsid w:val="0006295F"/>
    <w:rsid w:val="00066D99"/>
    <w:rsid w:val="000728A7"/>
    <w:rsid w:val="000763E2"/>
    <w:rsid w:val="00080BB8"/>
    <w:rsid w:val="0008672B"/>
    <w:rsid w:val="00092B28"/>
    <w:rsid w:val="000A383D"/>
    <w:rsid w:val="000A42D9"/>
    <w:rsid w:val="000A46B4"/>
    <w:rsid w:val="000B1BB3"/>
    <w:rsid w:val="000B6051"/>
    <w:rsid w:val="000B7A0F"/>
    <w:rsid w:val="000C0079"/>
    <w:rsid w:val="000C1B42"/>
    <w:rsid w:val="000C3904"/>
    <w:rsid w:val="000C7652"/>
    <w:rsid w:val="000D0478"/>
    <w:rsid w:val="000D539A"/>
    <w:rsid w:val="000F1C01"/>
    <w:rsid w:val="0010710A"/>
    <w:rsid w:val="001178DB"/>
    <w:rsid w:val="001203D4"/>
    <w:rsid w:val="001211CD"/>
    <w:rsid w:val="001265FA"/>
    <w:rsid w:val="00140665"/>
    <w:rsid w:val="001406F3"/>
    <w:rsid w:val="00142070"/>
    <w:rsid w:val="0014428E"/>
    <w:rsid w:val="00150B53"/>
    <w:rsid w:val="00152819"/>
    <w:rsid w:val="0015328B"/>
    <w:rsid w:val="00162161"/>
    <w:rsid w:val="0016409B"/>
    <w:rsid w:val="001656A1"/>
    <w:rsid w:val="00167F51"/>
    <w:rsid w:val="001713CA"/>
    <w:rsid w:val="00176E7C"/>
    <w:rsid w:val="00193FEC"/>
    <w:rsid w:val="001975CC"/>
    <w:rsid w:val="001B1821"/>
    <w:rsid w:val="001B3B28"/>
    <w:rsid w:val="001D4E2A"/>
    <w:rsid w:val="001D5170"/>
    <w:rsid w:val="001D674E"/>
    <w:rsid w:val="001E2298"/>
    <w:rsid w:val="001E34F3"/>
    <w:rsid w:val="001F2DEC"/>
    <w:rsid w:val="00201226"/>
    <w:rsid w:val="00203652"/>
    <w:rsid w:val="00205536"/>
    <w:rsid w:val="00216B1A"/>
    <w:rsid w:val="00226A21"/>
    <w:rsid w:val="002334E7"/>
    <w:rsid w:val="0023431C"/>
    <w:rsid w:val="00234352"/>
    <w:rsid w:val="00242810"/>
    <w:rsid w:val="00244EBF"/>
    <w:rsid w:val="00250271"/>
    <w:rsid w:val="00252615"/>
    <w:rsid w:val="002613E2"/>
    <w:rsid w:val="00261D95"/>
    <w:rsid w:val="00266163"/>
    <w:rsid w:val="00267459"/>
    <w:rsid w:val="00274F94"/>
    <w:rsid w:val="00281E53"/>
    <w:rsid w:val="00291102"/>
    <w:rsid w:val="00293196"/>
    <w:rsid w:val="00294FA9"/>
    <w:rsid w:val="00297DEC"/>
    <w:rsid w:val="002B07F3"/>
    <w:rsid w:val="002B2308"/>
    <w:rsid w:val="002B3413"/>
    <w:rsid w:val="002B4C75"/>
    <w:rsid w:val="002B5569"/>
    <w:rsid w:val="002C1205"/>
    <w:rsid w:val="002D16BD"/>
    <w:rsid w:val="002D7A58"/>
    <w:rsid w:val="002E0617"/>
    <w:rsid w:val="002E3C08"/>
    <w:rsid w:val="002E6152"/>
    <w:rsid w:val="002F02D0"/>
    <w:rsid w:val="002F3895"/>
    <w:rsid w:val="002F7037"/>
    <w:rsid w:val="003002D2"/>
    <w:rsid w:val="003015B3"/>
    <w:rsid w:val="003034A0"/>
    <w:rsid w:val="00303A58"/>
    <w:rsid w:val="00325CA0"/>
    <w:rsid w:val="003261DA"/>
    <w:rsid w:val="003262A5"/>
    <w:rsid w:val="003339C3"/>
    <w:rsid w:val="00333A49"/>
    <w:rsid w:val="0033624C"/>
    <w:rsid w:val="00336F24"/>
    <w:rsid w:val="003462CC"/>
    <w:rsid w:val="00352721"/>
    <w:rsid w:val="00357DEA"/>
    <w:rsid w:val="00360DE6"/>
    <w:rsid w:val="00374DAC"/>
    <w:rsid w:val="0037562A"/>
    <w:rsid w:val="00377B6C"/>
    <w:rsid w:val="00380487"/>
    <w:rsid w:val="003826C0"/>
    <w:rsid w:val="00383586"/>
    <w:rsid w:val="00387D3D"/>
    <w:rsid w:val="00394D10"/>
    <w:rsid w:val="00395ADB"/>
    <w:rsid w:val="003B307E"/>
    <w:rsid w:val="003B4B76"/>
    <w:rsid w:val="003C349C"/>
    <w:rsid w:val="003E134C"/>
    <w:rsid w:val="003F2271"/>
    <w:rsid w:val="003F4D5B"/>
    <w:rsid w:val="003F68D4"/>
    <w:rsid w:val="004011D4"/>
    <w:rsid w:val="0040571B"/>
    <w:rsid w:val="004106AD"/>
    <w:rsid w:val="00417381"/>
    <w:rsid w:val="00424522"/>
    <w:rsid w:val="004347A9"/>
    <w:rsid w:val="004451A8"/>
    <w:rsid w:val="00447F62"/>
    <w:rsid w:val="004522B3"/>
    <w:rsid w:val="00454FA9"/>
    <w:rsid w:val="004614D9"/>
    <w:rsid w:val="0047014B"/>
    <w:rsid w:val="00482275"/>
    <w:rsid w:val="00486A50"/>
    <w:rsid w:val="00490BC5"/>
    <w:rsid w:val="00491647"/>
    <w:rsid w:val="004917D2"/>
    <w:rsid w:val="004A1075"/>
    <w:rsid w:val="004A28CA"/>
    <w:rsid w:val="004A36AE"/>
    <w:rsid w:val="004A4F90"/>
    <w:rsid w:val="004B20AF"/>
    <w:rsid w:val="004B637D"/>
    <w:rsid w:val="004C78B9"/>
    <w:rsid w:val="004E282C"/>
    <w:rsid w:val="004E3F44"/>
    <w:rsid w:val="004E49D0"/>
    <w:rsid w:val="004F1240"/>
    <w:rsid w:val="004F2712"/>
    <w:rsid w:val="004F46AA"/>
    <w:rsid w:val="00506AF7"/>
    <w:rsid w:val="0051132E"/>
    <w:rsid w:val="00514B1D"/>
    <w:rsid w:val="0051521E"/>
    <w:rsid w:val="00517FF1"/>
    <w:rsid w:val="005276DE"/>
    <w:rsid w:val="005334C3"/>
    <w:rsid w:val="005377C3"/>
    <w:rsid w:val="00553143"/>
    <w:rsid w:val="00564403"/>
    <w:rsid w:val="0056772A"/>
    <w:rsid w:val="00571D23"/>
    <w:rsid w:val="00572B22"/>
    <w:rsid w:val="0057414B"/>
    <w:rsid w:val="005764C8"/>
    <w:rsid w:val="00580661"/>
    <w:rsid w:val="0059795E"/>
    <w:rsid w:val="005A1B73"/>
    <w:rsid w:val="005A219A"/>
    <w:rsid w:val="005A4E15"/>
    <w:rsid w:val="005B6BE9"/>
    <w:rsid w:val="005C0247"/>
    <w:rsid w:val="005C432D"/>
    <w:rsid w:val="005D2DA1"/>
    <w:rsid w:val="005E649E"/>
    <w:rsid w:val="005E728B"/>
    <w:rsid w:val="005E7CC4"/>
    <w:rsid w:val="005F07A5"/>
    <w:rsid w:val="005F51DB"/>
    <w:rsid w:val="006016D4"/>
    <w:rsid w:val="00602EF1"/>
    <w:rsid w:val="00603530"/>
    <w:rsid w:val="006062E6"/>
    <w:rsid w:val="006126A7"/>
    <w:rsid w:val="00612C6F"/>
    <w:rsid w:val="006141E6"/>
    <w:rsid w:val="0061468F"/>
    <w:rsid w:val="00614ECE"/>
    <w:rsid w:val="006171BE"/>
    <w:rsid w:val="00621B4B"/>
    <w:rsid w:val="006265FE"/>
    <w:rsid w:val="00633152"/>
    <w:rsid w:val="006428F4"/>
    <w:rsid w:val="00645A55"/>
    <w:rsid w:val="0064629F"/>
    <w:rsid w:val="00646583"/>
    <w:rsid w:val="00652899"/>
    <w:rsid w:val="006539E2"/>
    <w:rsid w:val="006563CB"/>
    <w:rsid w:val="006622CB"/>
    <w:rsid w:val="00663446"/>
    <w:rsid w:val="00671760"/>
    <w:rsid w:val="00674F04"/>
    <w:rsid w:val="00674F3F"/>
    <w:rsid w:val="006832C3"/>
    <w:rsid w:val="00685740"/>
    <w:rsid w:val="0069440F"/>
    <w:rsid w:val="006A6449"/>
    <w:rsid w:val="006B7D85"/>
    <w:rsid w:val="006C02F6"/>
    <w:rsid w:val="006D46C5"/>
    <w:rsid w:val="006D6E7E"/>
    <w:rsid w:val="006E0F15"/>
    <w:rsid w:val="006F0205"/>
    <w:rsid w:val="006F0C19"/>
    <w:rsid w:val="006F2AF3"/>
    <w:rsid w:val="006F3A51"/>
    <w:rsid w:val="006F3F5B"/>
    <w:rsid w:val="006F5F2F"/>
    <w:rsid w:val="00710744"/>
    <w:rsid w:val="0071237B"/>
    <w:rsid w:val="0071629F"/>
    <w:rsid w:val="00725448"/>
    <w:rsid w:val="007315BF"/>
    <w:rsid w:val="00731ECB"/>
    <w:rsid w:val="00734463"/>
    <w:rsid w:val="0073754E"/>
    <w:rsid w:val="007508C2"/>
    <w:rsid w:val="00753EC0"/>
    <w:rsid w:val="00760199"/>
    <w:rsid w:val="007733B6"/>
    <w:rsid w:val="00774052"/>
    <w:rsid w:val="007855D2"/>
    <w:rsid w:val="00790BA4"/>
    <w:rsid w:val="0079326D"/>
    <w:rsid w:val="00794CD7"/>
    <w:rsid w:val="007966C5"/>
    <w:rsid w:val="007B02B0"/>
    <w:rsid w:val="007C50E0"/>
    <w:rsid w:val="007D3CA5"/>
    <w:rsid w:val="007E2D91"/>
    <w:rsid w:val="007F2EC8"/>
    <w:rsid w:val="007F7756"/>
    <w:rsid w:val="00800EE2"/>
    <w:rsid w:val="00801EDA"/>
    <w:rsid w:val="008076C7"/>
    <w:rsid w:val="00813B02"/>
    <w:rsid w:val="00814929"/>
    <w:rsid w:val="00820A39"/>
    <w:rsid w:val="0082334C"/>
    <w:rsid w:val="0082467C"/>
    <w:rsid w:val="0083697C"/>
    <w:rsid w:val="0083725A"/>
    <w:rsid w:val="0084477B"/>
    <w:rsid w:val="00851CEC"/>
    <w:rsid w:val="008552C5"/>
    <w:rsid w:val="00855D58"/>
    <w:rsid w:val="00856AE7"/>
    <w:rsid w:val="00857733"/>
    <w:rsid w:val="0086024E"/>
    <w:rsid w:val="00860506"/>
    <w:rsid w:val="00865BF8"/>
    <w:rsid w:val="00883308"/>
    <w:rsid w:val="00883D89"/>
    <w:rsid w:val="0089041E"/>
    <w:rsid w:val="008914AD"/>
    <w:rsid w:val="008A4114"/>
    <w:rsid w:val="008A4BA0"/>
    <w:rsid w:val="008B0BA8"/>
    <w:rsid w:val="008B3971"/>
    <w:rsid w:val="008B4F4B"/>
    <w:rsid w:val="008C12E4"/>
    <w:rsid w:val="008C362F"/>
    <w:rsid w:val="008C3AAC"/>
    <w:rsid w:val="008D18E9"/>
    <w:rsid w:val="008F1F1D"/>
    <w:rsid w:val="008F7ECC"/>
    <w:rsid w:val="009013A8"/>
    <w:rsid w:val="00903B1A"/>
    <w:rsid w:val="0090621F"/>
    <w:rsid w:val="0091739D"/>
    <w:rsid w:val="00927F3D"/>
    <w:rsid w:val="009343E9"/>
    <w:rsid w:val="00935CED"/>
    <w:rsid w:val="0093772A"/>
    <w:rsid w:val="009424B1"/>
    <w:rsid w:val="0094476B"/>
    <w:rsid w:val="00952811"/>
    <w:rsid w:val="0095688D"/>
    <w:rsid w:val="009624D8"/>
    <w:rsid w:val="009631A1"/>
    <w:rsid w:val="00964972"/>
    <w:rsid w:val="00973319"/>
    <w:rsid w:val="00983779"/>
    <w:rsid w:val="00985A74"/>
    <w:rsid w:val="00986008"/>
    <w:rsid w:val="009949B2"/>
    <w:rsid w:val="00995D00"/>
    <w:rsid w:val="009A68AF"/>
    <w:rsid w:val="009B3391"/>
    <w:rsid w:val="009B4954"/>
    <w:rsid w:val="009C3897"/>
    <w:rsid w:val="009C427B"/>
    <w:rsid w:val="009D020C"/>
    <w:rsid w:val="009D79BE"/>
    <w:rsid w:val="009E1F22"/>
    <w:rsid w:val="009E37F7"/>
    <w:rsid w:val="009E4035"/>
    <w:rsid w:val="009E62F1"/>
    <w:rsid w:val="009E6393"/>
    <w:rsid w:val="00A0001E"/>
    <w:rsid w:val="00A0136B"/>
    <w:rsid w:val="00A06409"/>
    <w:rsid w:val="00A11C48"/>
    <w:rsid w:val="00A24448"/>
    <w:rsid w:val="00A26406"/>
    <w:rsid w:val="00A33FF8"/>
    <w:rsid w:val="00A47B30"/>
    <w:rsid w:val="00A5796F"/>
    <w:rsid w:val="00A60177"/>
    <w:rsid w:val="00A82788"/>
    <w:rsid w:val="00A8743C"/>
    <w:rsid w:val="00A96F50"/>
    <w:rsid w:val="00AA4676"/>
    <w:rsid w:val="00AB2033"/>
    <w:rsid w:val="00AB3556"/>
    <w:rsid w:val="00AB4E5D"/>
    <w:rsid w:val="00AB6A62"/>
    <w:rsid w:val="00AC02AD"/>
    <w:rsid w:val="00AC1C28"/>
    <w:rsid w:val="00AC4F5D"/>
    <w:rsid w:val="00AD5B78"/>
    <w:rsid w:val="00AE1B28"/>
    <w:rsid w:val="00AE25B7"/>
    <w:rsid w:val="00AE5E48"/>
    <w:rsid w:val="00AF1961"/>
    <w:rsid w:val="00B07007"/>
    <w:rsid w:val="00B3551F"/>
    <w:rsid w:val="00B40057"/>
    <w:rsid w:val="00B41721"/>
    <w:rsid w:val="00B51150"/>
    <w:rsid w:val="00B57CA5"/>
    <w:rsid w:val="00B60AFC"/>
    <w:rsid w:val="00B62421"/>
    <w:rsid w:val="00B645F8"/>
    <w:rsid w:val="00B65DA7"/>
    <w:rsid w:val="00B66307"/>
    <w:rsid w:val="00B6677D"/>
    <w:rsid w:val="00B7106B"/>
    <w:rsid w:val="00B724FF"/>
    <w:rsid w:val="00B75D27"/>
    <w:rsid w:val="00B80EDD"/>
    <w:rsid w:val="00B83B1F"/>
    <w:rsid w:val="00B9408A"/>
    <w:rsid w:val="00B94626"/>
    <w:rsid w:val="00B94E54"/>
    <w:rsid w:val="00BB1360"/>
    <w:rsid w:val="00BB285E"/>
    <w:rsid w:val="00BB4B73"/>
    <w:rsid w:val="00BC0B91"/>
    <w:rsid w:val="00BC61D2"/>
    <w:rsid w:val="00BD59E7"/>
    <w:rsid w:val="00BE0345"/>
    <w:rsid w:val="00BE2D23"/>
    <w:rsid w:val="00BE66A6"/>
    <w:rsid w:val="00BE7F5F"/>
    <w:rsid w:val="00BF351E"/>
    <w:rsid w:val="00C028AE"/>
    <w:rsid w:val="00C06CA6"/>
    <w:rsid w:val="00C11552"/>
    <w:rsid w:val="00C21FFF"/>
    <w:rsid w:val="00C26E84"/>
    <w:rsid w:val="00C31114"/>
    <w:rsid w:val="00C33889"/>
    <w:rsid w:val="00C36419"/>
    <w:rsid w:val="00C4063D"/>
    <w:rsid w:val="00C41AE7"/>
    <w:rsid w:val="00C44803"/>
    <w:rsid w:val="00C45BE9"/>
    <w:rsid w:val="00C52D17"/>
    <w:rsid w:val="00C53054"/>
    <w:rsid w:val="00C6093E"/>
    <w:rsid w:val="00C72896"/>
    <w:rsid w:val="00C82419"/>
    <w:rsid w:val="00C82A63"/>
    <w:rsid w:val="00C91B4F"/>
    <w:rsid w:val="00C969D5"/>
    <w:rsid w:val="00CA1D10"/>
    <w:rsid w:val="00CA2445"/>
    <w:rsid w:val="00CA4A66"/>
    <w:rsid w:val="00CB02E7"/>
    <w:rsid w:val="00CB3027"/>
    <w:rsid w:val="00CB50FE"/>
    <w:rsid w:val="00CB767D"/>
    <w:rsid w:val="00CD1E80"/>
    <w:rsid w:val="00CD3599"/>
    <w:rsid w:val="00CE2481"/>
    <w:rsid w:val="00CE337C"/>
    <w:rsid w:val="00CE33B9"/>
    <w:rsid w:val="00CF64E6"/>
    <w:rsid w:val="00D0034F"/>
    <w:rsid w:val="00D10AB6"/>
    <w:rsid w:val="00D121F8"/>
    <w:rsid w:val="00D13338"/>
    <w:rsid w:val="00D23E29"/>
    <w:rsid w:val="00D26512"/>
    <w:rsid w:val="00D27D5E"/>
    <w:rsid w:val="00D30F8F"/>
    <w:rsid w:val="00D3695C"/>
    <w:rsid w:val="00D45B2E"/>
    <w:rsid w:val="00D51919"/>
    <w:rsid w:val="00D525EF"/>
    <w:rsid w:val="00D52835"/>
    <w:rsid w:val="00D619A4"/>
    <w:rsid w:val="00D7084B"/>
    <w:rsid w:val="00D73EED"/>
    <w:rsid w:val="00D8080A"/>
    <w:rsid w:val="00D81A13"/>
    <w:rsid w:val="00D82956"/>
    <w:rsid w:val="00D82E69"/>
    <w:rsid w:val="00D86E2F"/>
    <w:rsid w:val="00D95D59"/>
    <w:rsid w:val="00DA7A2F"/>
    <w:rsid w:val="00DB5BDB"/>
    <w:rsid w:val="00DC216A"/>
    <w:rsid w:val="00DC2969"/>
    <w:rsid w:val="00DC46C5"/>
    <w:rsid w:val="00DC5DFB"/>
    <w:rsid w:val="00DD0540"/>
    <w:rsid w:val="00DD13A6"/>
    <w:rsid w:val="00DD31B8"/>
    <w:rsid w:val="00DE7033"/>
    <w:rsid w:val="00DF2EED"/>
    <w:rsid w:val="00DF77FA"/>
    <w:rsid w:val="00E00EE6"/>
    <w:rsid w:val="00E03260"/>
    <w:rsid w:val="00E10D74"/>
    <w:rsid w:val="00E14ACD"/>
    <w:rsid w:val="00E209A4"/>
    <w:rsid w:val="00E22330"/>
    <w:rsid w:val="00E2539A"/>
    <w:rsid w:val="00E268E6"/>
    <w:rsid w:val="00E36409"/>
    <w:rsid w:val="00E41ADD"/>
    <w:rsid w:val="00E443E1"/>
    <w:rsid w:val="00E5578D"/>
    <w:rsid w:val="00E570B9"/>
    <w:rsid w:val="00E57D88"/>
    <w:rsid w:val="00E60895"/>
    <w:rsid w:val="00E633DA"/>
    <w:rsid w:val="00E7150B"/>
    <w:rsid w:val="00E7263D"/>
    <w:rsid w:val="00E7280B"/>
    <w:rsid w:val="00E865A4"/>
    <w:rsid w:val="00EA063A"/>
    <w:rsid w:val="00EB0FB5"/>
    <w:rsid w:val="00EB2A03"/>
    <w:rsid w:val="00EC1124"/>
    <w:rsid w:val="00ED271E"/>
    <w:rsid w:val="00ED3DD0"/>
    <w:rsid w:val="00EE6980"/>
    <w:rsid w:val="00EF1FEA"/>
    <w:rsid w:val="00EF79E2"/>
    <w:rsid w:val="00F071F5"/>
    <w:rsid w:val="00F153DD"/>
    <w:rsid w:val="00F24184"/>
    <w:rsid w:val="00F24D2D"/>
    <w:rsid w:val="00F27024"/>
    <w:rsid w:val="00F3511F"/>
    <w:rsid w:val="00F35AF9"/>
    <w:rsid w:val="00F564A2"/>
    <w:rsid w:val="00F564B1"/>
    <w:rsid w:val="00F66629"/>
    <w:rsid w:val="00F7209C"/>
    <w:rsid w:val="00F826CF"/>
    <w:rsid w:val="00F848C5"/>
    <w:rsid w:val="00F863F3"/>
    <w:rsid w:val="00F86963"/>
    <w:rsid w:val="00F90F66"/>
    <w:rsid w:val="00F94C96"/>
    <w:rsid w:val="00FA169A"/>
    <w:rsid w:val="00FA2856"/>
    <w:rsid w:val="00FA63FA"/>
    <w:rsid w:val="00FB081F"/>
    <w:rsid w:val="00FB7333"/>
    <w:rsid w:val="00FC7F46"/>
    <w:rsid w:val="00FE395A"/>
    <w:rsid w:val="00FE705B"/>
    <w:rsid w:val="00FF64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1295"/>
  <w15:chartTrackingRefBased/>
  <w15:docId w15:val="{D9EAFFB4-A6A4-4117-93A2-E1B2DADD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MR Text"/>
    <w:qFormat/>
    <w:rsid w:val="001D4E2A"/>
    <w:rPr>
      <w:rFonts w:ascii="Times New Roman" w:hAnsi="Times New Roman" w:cstheme="majorBidi"/>
      <w:sz w:val="24"/>
      <w:szCs w:val="24"/>
    </w:rPr>
  </w:style>
  <w:style w:type="paragraph" w:styleId="Heading2">
    <w:name w:val="heading 2"/>
    <w:basedOn w:val="Normal"/>
    <w:next w:val="Normal"/>
    <w:link w:val="Heading2Char"/>
    <w:uiPriority w:val="9"/>
    <w:unhideWhenUsed/>
    <w:qFormat/>
    <w:rsid w:val="001D4E2A"/>
    <w:pPr>
      <w:outlineLvl w:val="1"/>
    </w:pPr>
    <w:rPr>
      <w:rFonts w:ascii="Arial" w:eastAsiaTheme="majorEastAsia"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E2A"/>
    <w:rPr>
      <w:rFonts w:ascii="Arial" w:eastAsiaTheme="majorEastAsia" w:hAnsi="Arial" w:cstheme="majorBidi"/>
      <w:b/>
      <w:sz w:val="28"/>
      <w:szCs w:val="28"/>
    </w:rPr>
  </w:style>
  <w:style w:type="paragraph" w:customStyle="1" w:styleId="GMRH2">
    <w:name w:val="GMR H2"/>
    <w:basedOn w:val="Normal"/>
    <w:next w:val="Normal"/>
    <w:link w:val="GMRH2Char"/>
    <w:qFormat/>
    <w:rsid w:val="001D4E2A"/>
    <w:pPr>
      <w:spacing w:before="120" w:after="120"/>
    </w:pPr>
    <w:rPr>
      <w:rFonts w:ascii="Arial" w:eastAsia="Times New Roman" w:hAnsi="Arial" w:cs="Arial"/>
      <w:b/>
      <w:sz w:val="32"/>
      <w:szCs w:val="32"/>
      <w:lang w:val="en-US"/>
    </w:rPr>
  </w:style>
  <w:style w:type="paragraph" w:customStyle="1" w:styleId="GMRH1">
    <w:name w:val="GMR H1"/>
    <w:basedOn w:val="GMRH2"/>
    <w:link w:val="GMRH1Char"/>
    <w:qFormat/>
    <w:rsid w:val="001D4E2A"/>
    <w:pPr>
      <w:spacing w:after="240"/>
    </w:pPr>
    <w:rPr>
      <w:sz w:val="36"/>
      <w:szCs w:val="36"/>
      <w:u w:val="single"/>
    </w:rPr>
  </w:style>
  <w:style w:type="character" w:customStyle="1" w:styleId="GMRH2Char">
    <w:name w:val="GMR H2 Char"/>
    <w:basedOn w:val="DefaultParagraphFont"/>
    <w:link w:val="GMRH2"/>
    <w:rsid w:val="001D4E2A"/>
    <w:rPr>
      <w:rFonts w:ascii="Arial" w:eastAsia="Times New Roman" w:hAnsi="Arial" w:cs="Arial"/>
      <w:b/>
      <w:sz w:val="32"/>
      <w:szCs w:val="32"/>
      <w:lang w:val="en-US"/>
    </w:rPr>
  </w:style>
  <w:style w:type="character" w:customStyle="1" w:styleId="GMRH1Char">
    <w:name w:val="GMR H1 Char"/>
    <w:basedOn w:val="GMRH2Char"/>
    <w:link w:val="GMRH1"/>
    <w:rsid w:val="001D4E2A"/>
    <w:rPr>
      <w:rFonts w:ascii="Arial" w:eastAsia="Times New Roman" w:hAnsi="Arial" w:cs="Arial"/>
      <w:b/>
      <w:sz w:val="36"/>
      <w:szCs w:val="36"/>
      <w:u w:val="single"/>
      <w:lang w:val="en-US"/>
    </w:rPr>
  </w:style>
  <w:style w:type="paragraph" w:customStyle="1" w:styleId="TableTitle">
    <w:name w:val="Table Title"/>
    <w:basedOn w:val="Normal"/>
    <w:link w:val="TableTitleChar"/>
    <w:qFormat/>
    <w:rsid w:val="001D4E2A"/>
    <w:rPr>
      <w:rFonts w:eastAsia="Times New Roman" w:cs="Times New Roman"/>
      <w:b/>
      <w:bCs/>
      <w:color w:val="000000"/>
      <w:szCs w:val="22"/>
      <w:lang w:eastAsia="en-GB"/>
    </w:rPr>
  </w:style>
  <w:style w:type="paragraph" w:customStyle="1" w:styleId="TableNote">
    <w:name w:val="Table Note"/>
    <w:basedOn w:val="Normal"/>
    <w:link w:val="TableNoteChar"/>
    <w:qFormat/>
    <w:rsid w:val="001D4E2A"/>
    <w:rPr>
      <w:i/>
      <w:noProof/>
      <w:sz w:val="20"/>
      <w:lang w:eastAsia="en-GB"/>
    </w:rPr>
  </w:style>
  <w:style w:type="character" w:customStyle="1" w:styleId="TableTitleChar">
    <w:name w:val="Table Title Char"/>
    <w:basedOn w:val="DefaultParagraphFont"/>
    <w:link w:val="TableTitle"/>
    <w:rsid w:val="001D4E2A"/>
    <w:rPr>
      <w:rFonts w:ascii="Times New Roman" w:eastAsia="Times New Roman" w:hAnsi="Times New Roman" w:cs="Times New Roman"/>
      <w:b/>
      <w:bCs/>
      <w:color w:val="000000"/>
      <w:sz w:val="24"/>
      <w:lang w:eastAsia="en-GB"/>
    </w:rPr>
  </w:style>
  <w:style w:type="paragraph" w:customStyle="1" w:styleId="TableNoteText">
    <w:name w:val="Table Note Text"/>
    <w:basedOn w:val="Normal"/>
    <w:link w:val="TableNoteTextChar"/>
    <w:qFormat/>
    <w:rsid w:val="001D4E2A"/>
    <w:rPr>
      <w:noProof/>
      <w:sz w:val="20"/>
      <w:lang w:eastAsia="en-GB"/>
    </w:rPr>
  </w:style>
  <w:style w:type="character" w:customStyle="1" w:styleId="TableNoteChar">
    <w:name w:val="Table Note Char"/>
    <w:basedOn w:val="DefaultParagraphFont"/>
    <w:link w:val="TableNote"/>
    <w:rsid w:val="001D4E2A"/>
    <w:rPr>
      <w:rFonts w:ascii="Times New Roman" w:hAnsi="Times New Roman" w:cstheme="majorBidi"/>
      <w:i/>
      <w:noProof/>
      <w:sz w:val="20"/>
      <w:szCs w:val="24"/>
      <w:lang w:eastAsia="en-GB"/>
    </w:rPr>
  </w:style>
  <w:style w:type="character" w:customStyle="1" w:styleId="TableNoteTextChar">
    <w:name w:val="Table Note Text Char"/>
    <w:basedOn w:val="DefaultParagraphFont"/>
    <w:link w:val="TableNoteText"/>
    <w:rsid w:val="001D4E2A"/>
    <w:rPr>
      <w:rFonts w:ascii="Times New Roman" w:hAnsi="Times New Roman" w:cstheme="majorBidi"/>
      <w:noProof/>
      <w:sz w:val="20"/>
      <w:szCs w:val="24"/>
      <w:lang w:eastAsia="en-GB"/>
    </w:rPr>
  </w:style>
  <w:style w:type="paragraph" w:customStyle="1" w:styleId="TableSubtitle">
    <w:name w:val="Table Subtitle"/>
    <w:basedOn w:val="Normal"/>
    <w:link w:val="TableSubtitleChar"/>
    <w:qFormat/>
    <w:rsid w:val="001D4E2A"/>
    <w:rPr>
      <w:i/>
    </w:rPr>
  </w:style>
  <w:style w:type="character" w:customStyle="1" w:styleId="TableSubtitleChar">
    <w:name w:val="Table Subtitle Char"/>
    <w:basedOn w:val="DefaultParagraphFont"/>
    <w:link w:val="TableSubtitle"/>
    <w:rsid w:val="001D4E2A"/>
    <w:rPr>
      <w:rFonts w:ascii="Times New Roman" w:hAnsi="Times New Roman" w:cstheme="majorBidi"/>
      <w:i/>
      <w:sz w:val="24"/>
      <w:szCs w:val="24"/>
    </w:rPr>
  </w:style>
  <w:style w:type="paragraph" w:styleId="BodyText">
    <w:name w:val="Body Text"/>
    <w:basedOn w:val="Normal"/>
    <w:link w:val="BodyTextChar"/>
    <w:unhideWhenUsed/>
    <w:qFormat/>
    <w:rsid w:val="001D4E2A"/>
    <w:pPr>
      <w:spacing w:before="180" w:after="180"/>
    </w:pPr>
    <w:rPr>
      <w:rFonts w:asciiTheme="minorHAnsi" w:hAnsiTheme="minorHAnsi" w:cstheme="minorBidi"/>
      <w:lang w:val="en-US"/>
    </w:rPr>
  </w:style>
  <w:style w:type="character" w:customStyle="1" w:styleId="BodyTextChar">
    <w:name w:val="Body Text Char"/>
    <w:basedOn w:val="DefaultParagraphFont"/>
    <w:link w:val="BodyText"/>
    <w:rsid w:val="001D4E2A"/>
    <w:rPr>
      <w:sz w:val="24"/>
      <w:szCs w:val="24"/>
      <w:lang w:val="en-US"/>
    </w:rPr>
  </w:style>
  <w:style w:type="paragraph" w:customStyle="1" w:styleId="CaptionedFigure">
    <w:name w:val="Captioned Figure"/>
    <w:basedOn w:val="Normal"/>
    <w:rsid w:val="001D4E2A"/>
    <w:pPr>
      <w:keepNext/>
    </w:pPr>
    <w:rPr>
      <w:rFonts w:cstheme="minorBidi"/>
      <w:lang w:val="en-US"/>
    </w:rPr>
  </w:style>
  <w:style w:type="table" w:styleId="TableGrid">
    <w:name w:val="Table Grid"/>
    <w:basedOn w:val="TableNormal"/>
    <w:uiPriority w:val="39"/>
    <w:rsid w:val="006F3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1629F"/>
    <w:pPr>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71629F"/>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71629F"/>
    <w:rPr>
      <w:rFonts w:cs="Times New Roman"/>
      <w:noProof/>
      <w:lang w:val="en-US"/>
    </w:rPr>
  </w:style>
  <w:style w:type="character" w:customStyle="1" w:styleId="EndNoteBibliographyChar">
    <w:name w:val="EndNote Bibliography Char"/>
    <w:basedOn w:val="DefaultParagraphFont"/>
    <w:link w:val="EndNoteBibliography"/>
    <w:rsid w:val="0071629F"/>
    <w:rPr>
      <w:rFonts w:ascii="Times New Roman" w:hAnsi="Times New Roman" w:cs="Times New Roman"/>
      <w:noProof/>
      <w:sz w:val="24"/>
      <w:szCs w:val="24"/>
      <w:lang w:val="en-US"/>
    </w:rPr>
  </w:style>
  <w:style w:type="character" w:styleId="CommentReference">
    <w:name w:val="annotation reference"/>
    <w:basedOn w:val="DefaultParagraphFont"/>
    <w:uiPriority w:val="99"/>
    <w:semiHidden/>
    <w:unhideWhenUsed/>
    <w:rsid w:val="00066D99"/>
    <w:rPr>
      <w:sz w:val="16"/>
      <w:szCs w:val="16"/>
    </w:rPr>
  </w:style>
  <w:style w:type="paragraph" w:styleId="CommentText">
    <w:name w:val="annotation text"/>
    <w:basedOn w:val="Normal"/>
    <w:link w:val="CommentTextChar"/>
    <w:uiPriority w:val="99"/>
    <w:unhideWhenUsed/>
    <w:rsid w:val="00066D99"/>
    <w:rPr>
      <w:sz w:val="20"/>
      <w:szCs w:val="20"/>
    </w:rPr>
  </w:style>
  <w:style w:type="character" w:customStyle="1" w:styleId="CommentTextChar">
    <w:name w:val="Comment Text Char"/>
    <w:basedOn w:val="DefaultParagraphFont"/>
    <w:link w:val="CommentText"/>
    <w:uiPriority w:val="99"/>
    <w:rsid w:val="00066D99"/>
    <w:rPr>
      <w:rFonts w:ascii="Times New Roman"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066D99"/>
    <w:rPr>
      <w:b/>
      <w:bCs/>
    </w:rPr>
  </w:style>
  <w:style w:type="character" w:customStyle="1" w:styleId="CommentSubjectChar">
    <w:name w:val="Comment Subject Char"/>
    <w:basedOn w:val="CommentTextChar"/>
    <w:link w:val="CommentSubject"/>
    <w:uiPriority w:val="99"/>
    <w:semiHidden/>
    <w:rsid w:val="00066D99"/>
    <w:rPr>
      <w:rFonts w:ascii="Times New Roman" w:hAnsi="Times New Roman" w:cstheme="majorBidi"/>
      <w:b/>
      <w:bCs/>
      <w:sz w:val="20"/>
      <w:szCs w:val="20"/>
    </w:rPr>
  </w:style>
  <w:style w:type="paragraph" w:styleId="BalloonText">
    <w:name w:val="Balloon Text"/>
    <w:basedOn w:val="Normal"/>
    <w:link w:val="BalloonTextChar"/>
    <w:uiPriority w:val="99"/>
    <w:semiHidden/>
    <w:unhideWhenUsed/>
    <w:rsid w:val="00066D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D99"/>
    <w:rPr>
      <w:rFonts w:ascii="Segoe UI" w:hAnsi="Segoe UI" w:cs="Segoe UI"/>
      <w:sz w:val="18"/>
      <w:szCs w:val="18"/>
    </w:rPr>
  </w:style>
  <w:style w:type="paragraph" w:styleId="Revision">
    <w:name w:val="Revision"/>
    <w:hidden/>
    <w:uiPriority w:val="99"/>
    <w:semiHidden/>
    <w:rsid w:val="00205536"/>
    <w:rPr>
      <w:rFonts w:ascii="Times New Roman" w:hAnsi="Times New Roman" w:cstheme="majorBidi"/>
      <w:sz w:val="24"/>
      <w:szCs w:val="24"/>
    </w:rPr>
  </w:style>
  <w:style w:type="paragraph" w:styleId="FootnoteText">
    <w:name w:val="footnote text"/>
    <w:basedOn w:val="Normal"/>
    <w:link w:val="FootnoteTextChar"/>
    <w:uiPriority w:val="99"/>
    <w:semiHidden/>
    <w:unhideWhenUsed/>
    <w:rsid w:val="00AB2033"/>
    <w:rPr>
      <w:sz w:val="20"/>
      <w:szCs w:val="20"/>
    </w:rPr>
  </w:style>
  <w:style w:type="character" w:customStyle="1" w:styleId="FootnoteTextChar">
    <w:name w:val="Footnote Text Char"/>
    <w:basedOn w:val="DefaultParagraphFont"/>
    <w:link w:val="FootnoteText"/>
    <w:uiPriority w:val="99"/>
    <w:semiHidden/>
    <w:rsid w:val="00AB2033"/>
    <w:rPr>
      <w:rFonts w:ascii="Times New Roman" w:hAnsi="Times New Roman" w:cstheme="majorBidi"/>
      <w:sz w:val="20"/>
      <w:szCs w:val="20"/>
    </w:rPr>
  </w:style>
  <w:style w:type="character" w:styleId="FootnoteReference">
    <w:name w:val="footnote reference"/>
    <w:basedOn w:val="DefaultParagraphFont"/>
    <w:uiPriority w:val="99"/>
    <w:semiHidden/>
    <w:unhideWhenUsed/>
    <w:rsid w:val="00AB2033"/>
    <w:rPr>
      <w:vertAlign w:val="superscript"/>
    </w:rPr>
  </w:style>
  <w:style w:type="character" w:styleId="Hyperlink">
    <w:name w:val="Hyperlink"/>
    <w:basedOn w:val="DefaultParagraphFont"/>
    <w:uiPriority w:val="99"/>
    <w:unhideWhenUsed/>
    <w:rsid w:val="003462CC"/>
    <w:rPr>
      <w:color w:val="0563C1" w:themeColor="hyperlink"/>
      <w:u w:val="single"/>
    </w:rPr>
  </w:style>
  <w:style w:type="character" w:customStyle="1" w:styleId="UnresolvedMention">
    <w:name w:val="Unresolved Mention"/>
    <w:basedOn w:val="DefaultParagraphFont"/>
    <w:uiPriority w:val="99"/>
    <w:semiHidden/>
    <w:unhideWhenUsed/>
    <w:rsid w:val="003462CC"/>
    <w:rPr>
      <w:color w:val="605E5C"/>
      <w:shd w:val="clear" w:color="auto" w:fill="E1DFDD"/>
    </w:rPr>
  </w:style>
  <w:style w:type="paragraph" w:styleId="Header">
    <w:name w:val="header"/>
    <w:basedOn w:val="Normal"/>
    <w:link w:val="HeaderChar"/>
    <w:uiPriority w:val="99"/>
    <w:unhideWhenUsed/>
    <w:rsid w:val="009343E9"/>
    <w:pPr>
      <w:tabs>
        <w:tab w:val="center" w:pos="4536"/>
        <w:tab w:val="right" w:pos="9072"/>
      </w:tabs>
    </w:pPr>
  </w:style>
  <w:style w:type="character" w:customStyle="1" w:styleId="HeaderChar">
    <w:name w:val="Header Char"/>
    <w:basedOn w:val="DefaultParagraphFont"/>
    <w:link w:val="Header"/>
    <w:uiPriority w:val="99"/>
    <w:rsid w:val="009343E9"/>
    <w:rPr>
      <w:rFonts w:ascii="Times New Roman" w:hAnsi="Times New Roman" w:cstheme="majorBidi"/>
      <w:sz w:val="24"/>
      <w:szCs w:val="24"/>
    </w:rPr>
  </w:style>
  <w:style w:type="paragraph" w:styleId="Footer">
    <w:name w:val="footer"/>
    <w:basedOn w:val="Normal"/>
    <w:link w:val="FooterChar"/>
    <w:uiPriority w:val="99"/>
    <w:unhideWhenUsed/>
    <w:rsid w:val="009343E9"/>
    <w:pPr>
      <w:tabs>
        <w:tab w:val="center" w:pos="4536"/>
        <w:tab w:val="right" w:pos="9072"/>
      </w:tabs>
    </w:pPr>
  </w:style>
  <w:style w:type="character" w:customStyle="1" w:styleId="FooterChar">
    <w:name w:val="Footer Char"/>
    <w:basedOn w:val="DefaultParagraphFont"/>
    <w:link w:val="Footer"/>
    <w:uiPriority w:val="99"/>
    <w:rsid w:val="009343E9"/>
    <w:rPr>
      <w:rFonts w:ascii="Times New Roman"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69220">
      <w:bodyDiv w:val="1"/>
      <w:marLeft w:val="0"/>
      <w:marRight w:val="0"/>
      <w:marTop w:val="0"/>
      <w:marBottom w:val="0"/>
      <w:divBdr>
        <w:top w:val="none" w:sz="0" w:space="0" w:color="auto"/>
        <w:left w:val="none" w:sz="0" w:space="0" w:color="auto"/>
        <w:bottom w:val="none" w:sz="0" w:space="0" w:color="auto"/>
        <w:right w:val="none" w:sz="0" w:space="0" w:color="auto"/>
      </w:divBdr>
    </w:div>
    <w:div w:id="1425373207">
      <w:bodyDiv w:val="1"/>
      <w:marLeft w:val="0"/>
      <w:marRight w:val="0"/>
      <w:marTop w:val="0"/>
      <w:marBottom w:val="0"/>
      <w:divBdr>
        <w:top w:val="none" w:sz="0" w:space="0" w:color="auto"/>
        <w:left w:val="none" w:sz="0" w:space="0" w:color="auto"/>
        <w:bottom w:val="none" w:sz="0" w:space="0" w:color="auto"/>
        <w:right w:val="none" w:sz="0" w:space="0" w:color="auto"/>
      </w:divBdr>
    </w:div>
    <w:div w:id="184015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878D7-DC80-4D3B-9F9C-BEF0E7B9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11</Pages>
  <Words>8965</Words>
  <Characters>49309</Characters>
  <Application>Microsoft Office Word</Application>
  <DocSecurity>0</DocSecurity>
  <Lines>410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 Antoninis</dc:creator>
  <cp:keywords/>
  <dc:description/>
  <cp:lastModifiedBy>Vidarte Chicchon, Rosa</cp:lastModifiedBy>
  <cp:revision>66</cp:revision>
  <dcterms:created xsi:type="dcterms:W3CDTF">2020-02-24T20:25:00Z</dcterms:created>
  <dcterms:modified xsi:type="dcterms:W3CDTF">2020-03-04T17:10:00Z</dcterms:modified>
</cp:coreProperties>
</file>